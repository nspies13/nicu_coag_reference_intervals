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92B1" w14:textId="77777777" w:rsidR="008F41E6" w:rsidRDefault="007669B3">
      <w:pPr>
        <w:spacing w:line="480" w:lineRule="auto"/>
        <w:rPr>
          <w:sz w:val="24"/>
          <w:szCs w:val="24"/>
        </w:rPr>
      </w:pPr>
      <w:r>
        <w:rPr>
          <w:b/>
          <w:sz w:val="24"/>
          <w:szCs w:val="24"/>
        </w:rPr>
        <w:t xml:space="preserve">Title: </w:t>
      </w:r>
      <w:r>
        <w:rPr>
          <w:sz w:val="24"/>
          <w:szCs w:val="24"/>
        </w:rPr>
        <w:t>Estimation of Gestational Age-Specific Reference Intervals for Coagulation Assays in a Neonatal Intensive Care Unit Using Real-World Data</w:t>
      </w:r>
    </w:p>
    <w:p w14:paraId="75DA5096" w14:textId="77777777" w:rsidR="008F41E6" w:rsidRDefault="008F41E6">
      <w:pPr>
        <w:rPr>
          <w:b/>
          <w:sz w:val="24"/>
          <w:szCs w:val="24"/>
        </w:rPr>
      </w:pPr>
    </w:p>
    <w:p w14:paraId="535284D9" w14:textId="77777777" w:rsidR="008F41E6" w:rsidRDefault="007669B3">
      <w:pPr>
        <w:rPr>
          <w:sz w:val="24"/>
          <w:szCs w:val="24"/>
        </w:rPr>
      </w:pPr>
      <w:r>
        <w:rPr>
          <w:b/>
          <w:sz w:val="24"/>
          <w:szCs w:val="24"/>
        </w:rPr>
        <w:t>Running Header:</w:t>
      </w:r>
      <w:r>
        <w:rPr>
          <w:sz w:val="24"/>
          <w:szCs w:val="24"/>
        </w:rPr>
        <w:t xml:space="preserve"> Coagulation Reference Interval Estimation in a NICU</w:t>
      </w:r>
    </w:p>
    <w:p w14:paraId="1FBF6A80" w14:textId="77777777" w:rsidR="008F41E6" w:rsidRDefault="008F41E6">
      <w:pPr>
        <w:rPr>
          <w:sz w:val="24"/>
          <w:szCs w:val="24"/>
        </w:rPr>
      </w:pPr>
    </w:p>
    <w:p w14:paraId="0D657909" w14:textId="77777777" w:rsidR="008F41E6" w:rsidRDefault="007669B3">
      <w:pPr>
        <w:spacing w:line="480" w:lineRule="auto"/>
        <w:rPr>
          <w:sz w:val="24"/>
          <w:szCs w:val="24"/>
        </w:rPr>
      </w:pPr>
      <w:r>
        <w:rPr>
          <w:b/>
          <w:sz w:val="24"/>
          <w:szCs w:val="24"/>
        </w:rPr>
        <w:t>Authors:</w:t>
      </w:r>
      <w:r>
        <w:rPr>
          <w:sz w:val="24"/>
          <w:szCs w:val="24"/>
        </w:rPr>
        <w:t xml:space="preserve"> Natasha Lalos</w:t>
      </w:r>
      <w:r>
        <w:rPr>
          <w:sz w:val="24"/>
          <w:szCs w:val="24"/>
          <w:vertAlign w:val="superscript"/>
        </w:rPr>
        <w:t>1</w:t>
      </w:r>
      <w:r>
        <w:rPr>
          <w:sz w:val="24"/>
          <w:szCs w:val="24"/>
        </w:rPr>
        <w:t>, Zachary Vesoulis</w:t>
      </w:r>
      <w:r>
        <w:rPr>
          <w:sz w:val="24"/>
          <w:szCs w:val="24"/>
          <w:vertAlign w:val="superscript"/>
        </w:rPr>
        <w:t>1</w:t>
      </w:r>
      <w:r>
        <w:rPr>
          <w:sz w:val="24"/>
          <w:szCs w:val="24"/>
        </w:rPr>
        <w:t>, Carly Maucione</w:t>
      </w:r>
      <w:r>
        <w:rPr>
          <w:sz w:val="24"/>
          <w:szCs w:val="24"/>
          <w:vertAlign w:val="superscript"/>
        </w:rPr>
        <w:t>2</w:t>
      </w:r>
      <w:r>
        <w:rPr>
          <w:sz w:val="24"/>
          <w:szCs w:val="24"/>
        </w:rPr>
        <w:t>, Charles Eby</w:t>
      </w:r>
      <w:r>
        <w:rPr>
          <w:sz w:val="24"/>
          <w:szCs w:val="24"/>
          <w:vertAlign w:val="superscript"/>
        </w:rPr>
        <w:t>2</w:t>
      </w:r>
      <w:r>
        <w:rPr>
          <w:sz w:val="24"/>
          <w:szCs w:val="24"/>
        </w:rPr>
        <w:t>, Dennis J. Dietzen</w:t>
      </w:r>
      <w:r>
        <w:rPr>
          <w:sz w:val="24"/>
          <w:szCs w:val="24"/>
          <w:vertAlign w:val="superscript"/>
        </w:rPr>
        <w:t>1,2</w:t>
      </w:r>
      <w:r>
        <w:rPr>
          <w:sz w:val="24"/>
          <w:szCs w:val="24"/>
        </w:rPr>
        <w:t>, Stephen Roper</w:t>
      </w:r>
      <w:r>
        <w:rPr>
          <w:sz w:val="24"/>
          <w:szCs w:val="24"/>
          <w:vertAlign w:val="superscript"/>
        </w:rPr>
        <w:t>1,2</w:t>
      </w:r>
      <w:r>
        <w:rPr>
          <w:sz w:val="24"/>
          <w:szCs w:val="24"/>
        </w:rPr>
        <w:t>, Nicholas C Spies</w:t>
      </w:r>
      <w:r>
        <w:rPr>
          <w:sz w:val="24"/>
          <w:szCs w:val="24"/>
          <w:vertAlign w:val="superscript"/>
        </w:rPr>
        <w:t>2</w:t>
      </w:r>
    </w:p>
    <w:p w14:paraId="08E0FB28" w14:textId="77777777" w:rsidR="008F41E6" w:rsidRDefault="008F41E6">
      <w:pPr>
        <w:rPr>
          <w:sz w:val="24"/>
          <w:szCs w:val="24"/>
        </w:rPr>
      </w:pPr>
    </w:p>
    <w:p w14:paraId="3A0FD971" w14:textId="77777777" w:rsidR="008F41E6" w:rsidRDefault="007669B3">
      <w:pPr>
        <w:rPr>
          <w:b/>
          <w:sz w:val="24"/>
          <w:szCs w:val="24"/>
        </w:rPr>
      </w:pPr>
      <w:r>
        <w:rPr>
          <w:b/>
          <w:sz w:val="24"/>
          <w:szCs w:val="24"/>
        </w:rPr>
        <w:t>Affiliations:</w:t>
      </w:r>
    </w:p>
    <w:p w14:paraId="0D158877" w14:textId="77777777" w:rsidR="008F41E6" w:rsidRDefault="008F41E6">
      <w:pPr>
        <w:rPr>
          <w:b/>
          <w:sz w:val="24"/>
          <w:szCs w:val="24"/>
        </w:rPr>
      </w:pPr>
    </w:p>
    <w:p w14:paraId="0E20EA7E" w14:textId="77777777" w:rsidR="008F41E6" w:rsidRDefault="007669B3">
      <w:pPr>
        <w:numPr>
          <w:ilvl w:val="0"/>
          <w:numId w:val="1"/>
        </w:numPr>
        <w:spacing w:line="480" w:lineRule="auto"/>
        <w:rPr>
          <w:color w:val="2A2A2A"/>
          <w:sz w:val="24"/>
          <w:szCs w:val="24"/>
          <w:highlight w:val="white"/>
        </w:rPr>
      </w:pPr>
      <w:r>
        <w:rPr>
          <w:color w:val="2A2A2A"/>
          <w:sz w:val="24"/>
          <w:szCs w:val="24"/>
          <w:highlight w:val="white"/>
        </w:rPr>
        <w:t>Department of Pediatrics, Washington University in St. Louis School of Medicine, St. Louis, MO, 63110</w:t>
      </w:r>
    </w:p>
    <w:p w14:paraId="1FD08C29" w14:textId="77777777" w:rsidR="008F41E6" w:rsidRDefault="007669B3">
      <w:pPr>
        <w:numPr>
          <w:ilvl w:val="0"/>
          <w:numId w:val="1"/>
        </w:numPr>
        <w:spacing w:line="480" w:lineRule="auto"/>
        <w:rPr>
          <w:color w:val="2A2A2A"/>
          <w:sz w:val="24"/>
          <w:szCs w:val="24"/>
          <w:highlight w:val="white"/>
        </w:rPr>
      </w:pPr>
      <w:r>
        <w:rPr>
          <w:color w:val="2A2A2A"/>
          <w:sz w:val="24"/>
          <w:szCs w:val="24"/>
          <w:highlight w:val="white"/>
        </w:rPr>
        <w:t>Department of Pathology and Immunology, Washington University in St. Louis School of Medicine, St. Louis, MO, 63110</w:t>
      </w:r>
    </w:p>
    <w:p w14:paraId="1E9DD710" w14:textId="77777777" w:rsidR="008F41E6" w:rsidRDefault="007669B3">
      <w:pPr>
        <w:spacing w:line="480" w:lineRule="auto"/>
        <w:rPr>
          <w:color w:val="2A2A2A"/>
          <w:sz w:val="24"/>
          <w:szCs w:val="24"/>
          <w:highlight w:val="white"/>
        </w:rPr>
      </w:pPr>
      <w:r>
        <w:rPr>
          <w:b/>
          <w:color w:val="2A2A2A"/>
          <w:sz w:val="24"/>
          <w:szCs w:val="24"/>
          <w:highlight w:val="white"/>
        </w:rPr>
        <w:t>Corresponding Author:</w:t>
      </w:r>
      <w:r>
        <w:rPr>
          <w:color w:val="2A2A2A"/>
          <w:sz w:val="24"/>
          <w:szCs w:val="24"/>
          <w:highlight w:val="white"/>
        </w:rPr>
        <w:t xml:space="preserve"> Nicholas C Spies, 425 S. Euclid Ave. St. Louis, MO, 63110. 314-906-3197. nspies13@gmail.com.</w:t>
      </w:r>
    </w:p>
    <w:p w14:paraId="2850564F" w14:textId="12B42762" w:rsidR="008F41E6" w:rsidRPr="004F0BF2" w:rsidRDefault="007669B3">
      <w:pPr>
        <w:spacing w:line="480" w:lineRule="auto"/>
        <w:rPr>
          <w:bCs/>
          <w:color w:val="2A2A2A"/>
          <w:sz w:val="24"/>
          <w:szCs w:val="24"/>
          <w:highlight w:val="white"/>
        </w:rPr>
      </w:pPr>
      <w:r>
        <w:rPr>
          <w:b/>
          <w:color w:val="2A2A2A"/>
          <w:sz w:val="24"/>
          <w:szCs w:val="24"/>
          <w:highlight w:val="white"/>
        </w:rPr>
        <w:t xml:space="preserve">Keywords: </w:t>
      </w:r>
      <w:r w:rsidR="004F0BF2">
        <w:rPr>
          <w:bCs/>
          <w:color w:val="2A2A2A"/>
          <w:sz w:val="24"/>
          <w:szCs w:val="24"/>
          <w:highlight w:val="white"/>
        </w:rPr>
        <w:t>Hemostasis, reference ranges, neonatal intensive care, clinical informatics</w:t>
      </w:r>
    </w:p>
    <w:p w14:paraId="2D0BD1D8" w14:textId="61774434" w:rsidR="008F41E6" w:rsidRDefault="007669B3">
      <w:pPr>
        <w:spacing w:line="480" w:lineRule="auto"/>
        <w:rPr>
          <w:color w:val="2A2A2A"/>
          <w:sz w:val="24"/>
          <w:szCs w:val="24"/>
          <w:highlight w:val="white"/>
        </w:rPr>
      </w:pPr>
      <w:r>
        <w:rPr>
          <w:b/>
          <w:color w:val="2A2A2A"/>
          <w:sz w:val="24"/>
          <w:szCs w:val="24"/>
          <w:highlight w:val="white"/>
        </w:rPr>
        <w:t xml:space="preserve">Word Count: </w:t>
      </w:r>
      <w:r>
        <w:rPr>
          <w:color w:val="2A2A2A"/>
          <w:sz w:val="24"/>
          <w:szCs w:val="24"/>
          <w:highlight w:val="white"/>
        </w:rPr>
        <w:t>1</w:t>
      </w:r>
      <w:r w:rsidR="004F0BF2">
        <w:rPr>
          <w:color w:val="2A2A2A"/>
          <w:sz w:val="24"/>
          <w:szCs w:val="24"/>
          <w:highlight w:val="white"/>
        </w:rPr>
        <w:t>793</w:t>
      </w:r>
      <w:r>
        <w:rPr>
          <w:color w:val="2A2A2A"/>
          <w:sz w:val="24"/>
          <w:szCs w:val="24"/>
          <w:highlight w:val="white"/>
        </w:rPr>
        <w:t>/2000</w:t>
      </w:r>
    </w:p>
    <w:p w14:paraId="32EC4D1A" w14:textId="37806CD0" w:rsidR="008F41E6" w:rsidRDefault="007669B3" w:rsidP="004F0BF2">
      <w:pPr>
        <w:spacing w:line="480" w:lineRule="auto"/>
        <w:rPr>
          <w:b/>
          <w:color w:val="2A2A2A"/>
          <w:sz w:val="24"/>
          <w:szCs w:val="24"/>
          <w:highlight w:val="white"/>
        </w:rPr>
      </w:pPr>
      <w:r>
        <w:rPr>
          <w:b/>
          <w:color w:val="2A2A2A"/>
          <w:sz w:val="24"/>
          <w:szCs w:val="24"/>
          <w:highlight w:val="white"/>
        </w:rPr>
        <w:t xml:space="preserve">Number of Figures: </w:t>
      </w:r>
      <w:r>
        <w:rPr>
          <w:color w:val="2A2A2A"/>
          <w:sz w:val="24"/>
          <w:szCs w:val="24"/>
          <w:highlight w:val="white"/>
        </w:rPr>
        <w:t>4/4</w:t>
      </w:r>
      <w:r>
        <w:br w:type="page"/>
      </w:r>
    </w:p>
    <w:p w14:paraId="2E56B6A3" w14:textId="77777777" w:rsidR="008F41E6" w:rsidRDefault="008F41E6">
      <w:pPr>
        <w:spacing w:line="480" w:lineRule="auto"/>
        <w:rPr>
          <w:b/>
          <w:color w:val="2A2A2A"/>
          <w:sz w:val="24"/>
          <w:szCs w:val="24"/>
          <w:highlight w:val="white"/>
        </w:rPr>
      </w:pPr>
    </w:p>
    <w:p w14:paraId="4FA95D09" w14:textId="1846564E" w:rsidR="008F41E6" w:rsidRDefault="007669B3">
      <w:pPr>
        <w:spacing w:line="480" w:lineRule="auto"/>
        <w:rPr>
          <w:color w:val="2A2A2A"/>
          <w:sz w:val="24"/>
          <w:szCs w:val="24"/>
          <w:highlight w:val="white"/>
        </w:rPr>
      </w:pPr>
      <w:r>
        <w:rPr>
          <w:b/>
          <w:i/>
          <w:color w:val="2A2A2A"/>
          <w:sz w:val="24"/>
          <w:szCs w:val="24"/>
          <w:highlight w:val="white"/>
        </w:rPr>
        <w:t>Abstract</w:t>
      </w:r>
    </w:p>
    <w:p w14:paraId="2F630999" w14:textId="77777777" w:rsidR="008F41E6" w:rsidRDefault="007669B3">
      <w:pPr>
        <w:spacing w:line="480" w:lineRule="auto"/>
        <w:rPr>
          <w:color w:val="2A2A2A"/>
          <w:sz w:val="24"/>
          <w:szCs w:val="24"/>
          <w:highlight w:val="white"/>
        </w:rPr>
      </w:pPr>
      <w:r>
        <w:rPr>
          <w:b/>
          <w:color w:val="2A2A2A"/>
          <w:sz w:val="24"/>
          <w:szCs w:val="24"/>
          <w:highlight w:val="white"/>
        </w:rPr>
        <w:t>Background</w:t>
      </w:r>
      <w:r>
        <w:rPr>
          <w:color w:val="2A2A2A"/>
          <w:sz w:val="24"/>
          <w:szCs w:val="24"/>
          <w:highlight w:val="white"/>
        </w:rPr>
        <w:t xml:space="preserve"> </w:t>
      </w:r>
    </w:p>
    <w:p w14:paraId="0573F892" w14:textId="77777777" w:rsidR="008F41E6" w:rsidRDefault="007669B3">
      <w:pPr>
        <w:spacing w:line="480" w:lineRule="auto"/>
        <w:rPr>
          <w:color w:val="2A2A2A"/>
          <w:sz w:val="24"/>
          <w:szCs w:val="24"/>
          <w:highlight w:val="white"/>
        </w:rPr>
      </w:pPr>
      <w:r>
        <w:rPr>
          <w:color w:val="2A2A2A"/>
          <w:sz w:val="24"/>
          <w:szCs w:val="24"/>
          <w:highlight w:val="white"/>
        </w:rPr>
        <w:t xml:space="preserve">Interpretation of coagulation testing in neonates currently relies on reference intervals (RIs) defined from older patient cohorts. Direct RI studies are difficult, but indirect estimation may allow us to infer normative neonatal distributions from routinely collected clinical data. </w:t>
      </w:r>
    </w:p>
    <w:p w14:paraId="4D139F2D" w14:textId="77777777" w:rsidR="008F41E6" w:rsidRDefault="008F41E6">
      <w:pPr>
        <w:spacing w:line="480" w:lineRule="auto"/>
        <w:rPr>
          <w:color w:val="2A2A2A"/>
          <w:sz w:val="24"/>
          <w:szCs w:val="24"/>
          <w:highlight w:val="white"/>
        </w:rPr>
      </w:pPr>
    </w:p>
    <w:p w14:paraId="04CE6CA6" w14:textId="77777777" w:rsidR="008F41E6" w:rsidRDefault="007669B3">
      <w:pPr>
        <w:spacing w:line="480" w:lineRule="auto"/>
        <w:rPr>
          <w:b/>
          <w:color w:val="2A2A2A"/>
          <w:sz w:val="24"/>
          <w:szCs w:val="24"/>
          <w:highlight w:val="white"/>
        </w:rPr>
      </w:pPr>
      <w:r>
        <w:rPr>
          <w:b/>
          <w:color w:val="2A2A2A"/>
          <w:sz w:val="24"/>
          <w:szCs w:val="24"/>
          <w:highlight w:val="white"/>
        </w:rPr>
        <w:t>Methods</w:t>
      </w:r>
    </w:p>
    <w:p w14:paraId="7E2AD3F9" w14:textId="450CA5A6" w:rsidR="008F41E6" w:rsidRDefault="007669B3" w:rsidP="79D2AAAF">
      <w:pPr>
        <w:spacing w:line="480" w:lineRule="auto"/>
        <w:rPr>
          <w:color w:val="2A2A2A"/>
          <w:sz w:val="24"/>
          <w:szCs w:val="24"/>
          <w:highlight w:val="white"/>
          <w:lang w:val="en-US"/>
        </w:rPr>
      </w:pPr>
      <w:r w:rsidRPr="79D2AAAF">
        <w:rPr>
          <w:color w:val="2A2A2A"/>
          <w:sz w:val="24"/>
          <w:szCs w:val="24"/>
          <w:highlight w:val="white"/>
          <w:lang w:val="en-US"/>
        </w:rPr>
        <w:t xml:space="preserve">We analyzed first-in-life coagulation testing results from all patients admitted to a level IV neonatal intensive care unit between 1/1/2018-1/1/2024. Results obtained after transfusion of any blood product were excluded. Indirect RIs were estimated across gestational age groups using </w:t>
      </w:r>
      <w:proofErr w:type="spellStart"/>
      <w:r w:rsidRPr="79D2AAAF">
        <w:rPr>
          <w:color w:val="2A2A2A"/>
          <w:sz w:val="24"/>
          <w:szCs w:val="24"/>
          <w:highlight w:val="white"/>
          <w:lang w:val="en-US"/>
        </w:rPr>
        <w:t>refineR</w:t>
      </w:r>
      <w:proofErr w:type="spellEnd"/>
      <w:r w:rsidRPr="79D2AAAF">
        <w:rPr>
          <w:color w:val="2A2A2A"/>
          <w:sz w:val="24"/>
          <w:szCs w:val="24"/>
          <w:highlight w:val="white"/>
          <w:lang w:val="en-US"/>
        </w:rPr>
        <w:t>, and compared to currently reported intervals</w:t>
      </w:r>
      <w:ins w:id="0" w:author="Nick Spies" w:date="2024-07-06T21:10:00Z">
        <w:r w:rsidR="00D82847">
          <w:rPr>
            <w:color w:val="2A2A2A"/>
            <w:sz w:val="24"/>
            <w:szCs w:val="24"/>
            <w:highlight w:val="white"/>
            <w:lang w:val="en-US"/>
          </w:rPr>
          <w:t xml:space="preserve"> for patients less than one year of age</w:t>
        </w:r>
      </w:ins>
      <w:r w:rsidRPr="79D2AAAF">
        <w:rPr>
          <w:color w:val="2A2A2A"/>
          <w:sz w:val="24"/>
          <w:szCs w:val="24"/>
          <w:highlight w:val="white"/>
          <w:lang w:val="en-US"/>
        </w:rPr>
        <w:t>.</w:t>
      </w:r>
    </w:p>
    <w:p w14:paraId="4C12F616" w14:textId="77777777" w:rsidR="008F41E6" w:rsidRDefault="008F41E6">
      <w:pPr>
        <w:spacing w:line="480" w:lineRule="auto"/>
        <w:rPr>
          <w:color w:val="2A2A2A"/>
          <w:sz w:val="24"/>
          <w:szCs w:val="24"/>
          <w:highlight w:val="white"/>
        </w:rPr>
      </w:pPr>
    </w:p>
    <w:p w14:paraId="0E7782EF" w14:textId="77777777" w:rsidR="008F41E6" w:rsidRDefault="007669B3">
      <w:pPr>
        <w:spacing w:line="480" w:lineRule="auto"/>
        <w:rPr>
          <w:b/>
          <w:color w:val="2A2A2A"/>
          <w:sz w:val="24"/>
          <w:szCs w:val="24"/>
          <w:highlight w:val="white"/>
        </w:rPr>
      </w:pPr>
      <w:r>
        <w:rPr>
          <w:b/>
          <w:color w:val="2A2A2A"/>
          <w:sz w:val="24"/>
          <w:szCs w:val="24"/>
          <w:highlight w:val="white"/>
        </w:rPr>
        <w:t>Results</w:t>
      </w:r>
    </w:p>
    <w:p w14:paraId="19E6D59B" w14:textId="3D27435A" w:rsidR="008F41E6" w:rsidRDefault="007669B3" w:rsidP="79D2AAAF">
      <w:pPr>
        <w:spacing w:line="480" w:lineRule="auto"/>
        <w:rPr>
          <w:color w:val="2A2A2A"/>
          <w:sz w:val="24"/>
          <w:szCs w:val="24"/>
          <w:highlight w:val="white"/>
          <w:lang w:val="en-US"/>
        </w:rPr>
      </w:pPr>
      <w:r w:rsidRPr="79D2AAAF">
        <w:rPr>
          <w:color w:val="2A2A2A"/>
          <w:sz w:val="24"/>
          <w:szCs w:val="24"/>
          <w:highlight w:val="white"/>
          <w:lang w:val="en-US"/>
        </w:rPr>
        <w:t>Prothrombin times (PT) and international normalized ratios (INR) were available for 1,1</w:t>
      </w:r>
      <w:ins w:id="1" w:author="Nick Spies" w:date="2024-07-11T04:52:00Z">
        <w:r w:rsidR="006F0B72">
          <w:rPr>
            <w:color w:val="2A2A2A"/>
            <w:sz w:val="24"/>
            <w:szCs w:val="24"/>
            <w:highlight w:val="white"/>
            <w:lang w:val="en-US"/>
          </w:rPr>
          <w:t>28</w:t>
        </w:r>
      </w:ins>
      <w:del w:id="2" w:author="Nick Spies" w:date="2024-07-11T04:52:00Z">
        <w:r w:rsidRPr="79D2AAAF" w:rsidDel="006F0B72">
          <w:rPr>
            <w:color w:val="2A2A2A"/>
            <w:sz w:val="24"/>
            <w:szCs w:val="24"/>
            <w:highlight w:val="white"/>
            <w:lang w:val="en-US"/>
          </w:rPr>
          <w:delText>17</w:delText>
        </w:r>
      </w:del>
      <w:r w:rsidRPr="79D2AAAF">
        <w:rPr>
          <w:color w:val="2A2A2A"/>
          <w:sz w:val="24"/>
          <w:szCs w:val="24"/>
          <w:highlight w:val="white"/>
          <w:lang w:val="en-US"/>
        </w:rPr>
        <w:t xml:space="preserve"> neonates, while activated partial thromboplastin times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were available for 790 neonates. The indirect RI was 10-25s in preterm, 10-22s in term, and 10-24s in all neonates for PT, 0.7-2.1 in preterm, 0.8-1.8 in term, and 0.8-1.9 in all neonates for INR, and 25-68s in preterm, 25-58s in term, and 25-62s in all neonates for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Compared to our current intervals, the indirect RIs would flag 58% fewer PT, 43% fewer INR, and 17% fewer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results as abnormal. </w:t>
      </w:r>
    </w:p>
    <w:p w14:paraId="479D596D" w14:textId="77777777" w:rsidR="008F41E6" w:rsidRDefault="008F41E6">
      <w:pPr>
        <w:spacing w:line="480" w:lineRule="auto"/>
        <w:rPr>
          <w:color w:val="2A2A2A"/>
          <w:sz w:val="24"/>
          <w:szCs w:val="24"/>
          <w:highlight w:val="white"/>
        </w:rPr>
      </w:pPr>
    </w:p>
    <w:p w14:paraId="7A7C7453" w14:textId="77777777" w:rsidR="008F41E6" w:rsidRDefault="007669B3">
      <w:pPr>
        <w:spacing w:line="480" w:lineRule="auto"/>
        <w:rPr>
          <w:b/>
          <w:color w:val="2A2A2A"/>
          <w:sz w:val="24"/>
          <w:szCs w:val="24"/>
          <w:highlight w:val="white"/>
        </w:rPr>
      </w:pPr>
      <w:r>
        <w:rPr>
          <w:b/>
          <w:color w:val="2A2A2A"/>
          <w:sz w:val="24"/>
          <w:szCs w:val="24"/>
          <w:highlight w:val="white"/>
        </w:rPr>
        <w:t>Conclusions</w:t>
      </w:r>
    </w:p>
    <w:p w14:paraId="3BB41492" w14:textId="16472EA3" w:rsidR="00B2044A" w:rsidRDefault="007669B3">
      <w:pPr>
        <w:spacing w:line="480" w:lineRule="auto"/>
      </w:pPr>
      <w:r>
        <w:rPr>
          <w:color w:val="2A2A2A"/>
          <w:sz w:val="24"/>
          <w:szCs w:val="24"/>
          <w:highlight w:val="white"/>
        </w:rPr>
        <w:t xml:space="preserve">Indirectly estimated RIs </w:t>
      </w:r>
      <w:ins w:id="3" w:author="Nick Spies" w:date="2024-07-11T04:54:00Z">
        <w:r w:rsidR="006F0B72">
          <w:rPr>
            <w:color w:val="2A2A2A"/>
            <w:sz w:val="24"/>
            <w:szCs w:val="24"/>
            <w:highlight w:val="white"/>
          </w:rPr>
          <w:t xml:space="preserve">in neonates admitted to </w:t>
        </w:r>
      </w:ins>
      <w:ins w:id="4" w:author="Nick Spies" w:date="2024-07-11T04:55:00Z">
        <w:r w:rsidR="006F0B72">
          <w:rPr>
            <w:color w:val="2A2A2A"/>
            <w:sz w:val="24"/>
            <w:szCs w:val="24"/>
            <w:highlight w:val="white"/>
          </w:rPr>
          <w:t xml:space="preserve">intensive care </w:t>
        </w:r>
      </w:ins>
      <w:r>
        <w:rPr>
          <w:color w:val="2A2A2A"/>
          <w:sz w:val="24"/>
          <w:szCs w:val="24"/>
          <w:highlight w:val="white"/>
        </w:rPr>
        <w:t>show substantial divergence from current</w:t>
      </w:r>
      <w:ins w:id="5" w:author="Nick Spies" w:date="2024-07-11T04:55:00Z">
        <w:r w:rsidR="006F0B72">
          <w:rPr>
            <w:color w:val="2A2A2A"/>
            <w:sz w:val="24"/>
            <w:szCs w:val="24"/>
            <w:highlight w:val="white"/>
          </w:rPr>
          <w:t>, first-year-of-life</w:t>
        </w:r>
      </w:ins>
      <w:del w:id="6" w:author="Nick Spies" w:date="2024-07-11T04:55:00Z">
        <w:r w:rsidDel="006F0B72">
          <w:rPr>
            <w:color w:val="2A2A2A"/>
            <w:sz w:val="24"/>
            <w:szCs w:val="24"/>
            <w:highlight w:val="white"/>
          </w:rPr>
          <w:delText xml:space="preserve"> </w:delText>
        </w:r>
      </w:del>
      <w:ins w:id="7" w:author="Nick Spies" w:date="2024-07-11T04:55:00Z">
        <w:r w:rsidR="006F0B72">
          <w:rPr>
            <w:color w:val="2A2A2A"/>
            <w:sz w:val="24"/>
            <w:szCs w:val="24"/>
            <w:highlight w:val="white"/>
          </w:rPr>
          <w:t xml:space="preserve"> RIs</w:t>
        </w:r>
      </w:ins>
      <w:del w:id="8" w:author="Nick Spies" w:date="2024-07-11T04:55:00Z">
        <w:r w:rsidDel="006F0B72">
          <w:rPr>
            <w:color w:val="2A2A2A"/>
            <w:sz w:val="24"/>
            <w:szCs w:val="24"/>
            <w:highlight w:val="white"/>
          </w:rPr>
          <w:delText>R</w:delText>
        </w:r>
        <w:r w:rsidR="006F0B72" w:rsidDel="006F0B72">
          <w:rPr>
            <w:color w:val="2A2A2A"/>
            <w:sz w:val="24"/>
            <w:szCs w:val="24"/>
            <w:highlight w:val="white"/>
          </w:rPr>
          <w:delText>i</w:delText>
        </w:r>
        <w:r w:rsidDel="006F0B72">
          <w:rPr>
            <w:color w:val="2A2A2A"/>
            <w:sz w:val="24"/>
            <w:szCs w:val="24"/>
            <w:highlight w:val="white"/>
          </w:rPr>
          <w:delText>s</w:delText>
        </w:r>
      </w:del>
      <w:del w:id="9" w:author="Nick Spies" w:date="2024-07-11T04:54:00Z">
        <w:r w:rsidDel="006F0B72">
          <w:rPr>
            <w:color w:val="2A2A2A"/>
            <w:sz w:val="24"/>
            <w:szCs w:val="24"/>
            <w:highlight w:val="white"/>
          </w:rPr>
          <w:delText xml:space="preserve"> in their upper limits,</w:delText>
        </w:r>
      </w:del>
      <w:del w:id="10" w:author="Nick Spies" w:date="2024-07-11T04:55:00Z">
        <w:r w:rsidDel="006F0B72">
          <w:rPr>
            <w:color w:val="2A2A2A"/>
            <w:sz w:val="24"/>
            <w:szCs w:val="24"/>
            <w:highlight w:val="white"/>
          </w:rPr>
          <w:delText xml:space="preserve"> leading to substantial reductions in abnormal flags</w:delText>
        </w:r>
      </w:del>
      <w:ins w:id="11" w:author="Nick Spies" w:date="2024-07-11T04:56:00Z">
        <w:r w:rsidR="006F0B72">
          <w:rPr>
            <w:color w:val="2A2A2A"/>
            <w:sz w:val="24"/>
            <w:szCs w:val="24"/>
            <w:highlight w:val="white"/>
          </w:rPr>
          <w:t>, leading to an abundance of abnormal flags.</w:t>
        </w:r>
      </w:ins>
      <w:del w:id="12" w:author="Nick Spies" w:date="2024-07-11T04:56:00Z">
        <w:r w:rsidDel="006F0B72">
          <w:rPr>
            <w:color w:val="2A2A2A"/>
            <w:sz w:val="24"/>
            <w:szCs w:val="24"/>
            <w:highlight w:val="white"/>
          </w:rPr>
          <w:delText>.</w:delText>
        </w:r>
      </w:del>
      <w:r>
        <w:rPr>
          <w:color w:val="2A2A2A"/>
          <w:sz w:val="24"/>
          <w:szCs w:val="24"/>
          <w:highlight w:val="white"/>
        </w:rPr>
        <w:t xml:space="preserve"> The associations between these flags and provider behavior, transfusion practice, or clinical outcomes is an area of future exploration. </w:t>
      </w:r>
    </w:p>
    <w:p w14:paraId="5CD7D7AF" w14:textId="77777777" w:rsidR="00B2044A" w:rsidRDefault="00B2044A">
      <w:pPr>
        <w:spacing w:line="480" w:lineRule="auto"/>
      </w:pPr>
    </w:p>
    <w:p w14:paraId="51CC4A65" w14:textId="0685FA16" w:rsidR="008F41E6" w:rsidRDefault="007669B3">
      <w:pPr>
        <w:spacing w:line="480" w:lineRule="auto"/>
        <w:rPr>
          <w:color w:val="2A2A2A"/>
          <w:sz w:val="24"/>
          <w:szCs w:val="24"/>
          <w:highlight w:val="white"/>
        </w:rPr>
      </w:pPr>
      <w:r>
        <w:rPr>
          <w:b/>
          <w:i/>
          <w:color w:val="2A2A2A"/>
          <w:sz w:val="24"/>
          <w:szCs w:val="24"/>
          <w:highlight w:val="white"/>
        </w:rPr>
        <w:t>Introduction</w:t>
      </w:r>
    </w:p>
    <w:p w14:paraId="254ED611" w14:textId="758323AA" w:rsidR="008F41E6" w:rsidRDefault="007669B3" w:rsidP="79D2AAAF">
      <w:pPr>
        <w:spacing w:line="480" w:lineRule="auto"/>
        <w:ind w:firstLine="720"/>
        <w:rPr>
          <w:color w:val="2A2A2A"/>
          <w:sz w:val="24"/>
          <w:szCs w:val="24"/>
          <w:highlight w:val="white"/>
          <w:lang w:val="en-US"/>
        </w:rPr>
      </w:pPr>
      <w:r w:rsidRPr="3869DCEA">
        <w:rPr>
          <w:color w:val="2A2A2A"/>
          <w:sz w:val="24"/>
          <w:szCs w:val="24"/>
          <w:highlight w:val="white"/>
          <w:lang w:val="en-US"/>
        </w:rPr>
        <w:t>Disorders of hemostasis contribute to significant morbidity and mortality in neonates, especially those born prematurel</w:t>
      </w:r>
      <w:r w:rsidR="006841CD">
        <w:rPr>
          <w:color w:val="2A2A2A"/>
          <w:sz w:val="24"/>
          <w:szCs w:val="24"/>
          <w:highlight w:val="white"/>
          <w:lang w:val="en-US"/>
        </w:rPr>
        <w:t>y</w:t>
      </w:r>
      <w:r w:rsidR="006841CD">
        <w:rPr>
          <w:color w:val="2A2A2A"/>
          <w:sz w:val="24"/>
          <w:szCs w:val="24"/>
          <w:highlight w:val="white"/>
          <w:lang w:val="en-US"/>
        </w:rPr>
        <w:fldChar w:fldCharType="begin"/>
      </w:r>
      <w:r w:rsidR="006841CD">
        <w:rPr>
          <w:color w:val="2A2A2A"/>
          <w:sz w:val="24"/>
          <w:szCs w:val="24"/>
          <w:highlight w:val="white"/>
          <w:lang w:val="en-US"/>
        </w:rPr>
        <w:instrText xml:space="preserve"> ADDIN ZOTERO_ITEM CSL_CITATION {"citationID":"TMyYFqZV","properties":{"formattedCitation":"(1,2)","plainCitation":"(1,2)","noteIndex":0},"citationItems":[{"id":1220,"uris":["http://zotero.org/users/9556023/items/QPAQPFPP"],"itemData":{"id":1220,"type":"article-journal","abstract":"OBJECTIVE: A cross-sectional, observational study of outcomes for neonates with severe neonatal thrombocytopenia (SNT; platelet count of &amp;lt;60 × 109 platelets per L) was performed to examine hemorrhage and use of platelet transfusions.\n            METHODS: Neonates who were admitted to 7 NICUs and developed SNT were enrolled for daily data collection.\n            RESULTS: Among 3652 neonatal admissions, 194 neonates (5%) developed SNT. The median gestational age of 169 enrolled neonates was 27 weeks (interquartile range [IQR]: 24–32 weeks), and the median birth weight was 822 g (IQR: 670–1300 g). Platelet count nadirs were &amp;lt;20 × 109, 20 to 39 × 109, and 40 to 59 × 109 platelets per L for 58 (34%), 64 (39%), and 47 (28%) of all enrolled infants, respectively. During the study, 31 infants (18%) had no recorded hemorrhage, 123 (73%) developed minor hemorrhage, and 15 (9%) developed major hemorrhage. Thirteen (87%) of 15 episodes of major hemorrhage occurred in neonates with gestational ages of &amp;lt;28 weeks. Platelet transfusions (n = 415) were administered to 116 infants (69%); for 338 (81%) transfusions, the main recorded reason was low platelet count. Transfusions increased the platelet count from a median of 27 × 109 platelets per L (IQR: 19–36 × 109 platelets per L) to 79 × 109 platelets per L (IQR: 47.5–127 × 109 platelets per L).\n            CONCLUSIONS: Although one third of neonates enrolled in this study developed thrombocytopenia of &amp;lt;20 × 109 platelets per L, 91% did not develop major hemorrhage. Most platelet transfusions were given to neonates with thrombocytopenia with no bleeding or minor bleeding only.","container-title":"Pediatrics","DOI":"10.1542/peds.2009-0332","ISSN":"0031-4005, 1098-4275","issue":"5","language":"en","page":"e826-e834","source":"DOI.org (Crossref)","title":"Prospective, Observational Study of Outcomes in Neonates With Severe Thrombocytopenia","URL":"https://publications.aap.org/pediatrics/article/124/5/e826/72141/Prospective-Observational-Study-of-Outcomes-in","volume":"124","author":[{"family":"Stanworth","given":"Simon J."},{"family":"Clarke","given":"Paul"},{"family":"Watts","given":"Tim"},{"family":"Ballard","given":"Sally"},{"family":"Choo","given":"Louise"},{"family":"Morris","given":"Tim"},{"family":"Murphy","given":"Mike F."},{"family":"Roberts","given":"Irene"},{"literal":"for the Platelets and Neonatal Transfusion Study Group"}],"accessed":{"date-parts":[["2024",2,21]]},"issued":{"date-parts":[["2009",11,1]]}}},{"id":1172,"uris":["http://zotero.org/groups/5343947/items/29SPVDTD"],"itemData":{"id":1172,"type":"article-journal","abstract":"INTRODUCTION: Neonatal thrombocytopenia is a common and important clinical problem in preterm neonates. A trial assessing clinically relevant outcomes in relation to the different platelet count thresholds used to trigger transfusion has never been undertaken in preterm neonates with severe thrombocytopenia.\nOBJECTIVES: Platelets for Neonatal Transfusion - Study 2 (PlaNeT-2) aims to assess whether a higher prophylactic platelet transfusion threshold is superior to the lower thresholds in current standard practice in reducing the proportion of patients who have a major bleed or die up to study day 28.\nMETHODS: PlaNeT-2 is a two-stage, randomised, parallel-group, superiority trial. PlaNet-2 compares clinical outcomes in preterm neonates (&lt;34 weeks' gestation at birth) randomised to receive prophylactic platelet transfusions to maintain platelet counts at or above either 25 × 10(9)/l or 50 × 10(9)/l. The primary outcome measure is the proportion of patients who either die or experience a major bleed up to and including study day 28. A total of 660 infants will be randomised.\nRESULTS AND CONCLUSIONS: This trial will help define optimal platelet transfusion support for severely thrombocytopenic preterm neonates by evaluating the risks and benefits of two different prophylactic neonatal platelet transfusion thresholds.","container-title":"Neonatology","DOI":"10.1159/000358481","ISSN":"1661-7819","issue":"2","journalAbbreviation":"Neonatology","language":"eng","note":"PMID: 24851997","page":"102-106","source":"PubMed","title":"Platelets for neonatal transfusion - study 2: a randomised controlled trial to compare two different platelet count thresholds for prophylactic platelet transfusion to preterm neonates","title-short":"Platelets for neonatal transfusion - study 2","volume":"106","author":[{"family":"Curley","given":"Anna"},{"family":"Venkatesh","given":"Vidheya"},{"family":"Stanworth","given":"Simon"},{"family":"Clarke","given":"Paul"},{"family":"Watts","given":"Timothy"},{"family":"New","given":"Helen"},{"family":"Willoughby","given":"Karen"},{"family":"Khan","given":"Rizwan"},{"family":"Muthukumar","given":"Priya"},{"family":"Deary","given":"Alison"}],"issued":{"date-parts":[["2014"]]}}}],"schema":"https://github.com/citation-style-language/schema/raw/master/csl-citation.json"} </w:instrText>
      </w:r>
      <w:r w:rsidR="006841CD">
        <w:rPr>
          <w:color w:val="2A2A2A"/>
          <w:sz w:val="24"/>
          <w:szCs w:val="24"/>
          <w:highlight w:val="white"/>
          <w:lang w:val="en-US"/>
        </w:rPr>
        <w:fldChar w:fldCharType="separate"/>
      </w:r>
      <w:r w:rsidR="006841CD">
        <w:rPr>
          <w:noProof/>
          <w:color w:val="2A2A2A"/>
          <w:sz w:val="24"/>
          <w:szCs w:val="24"/>
          <w:highlight w:val="white"/>
          <w:lang w:val="en-US"/>
        </w:rPr>
        <w:t>(1,2)</w:t>
      </w:r>
      <w:r w:rsidR="006841CD">
        <w:rPr>
          <w:color w:val="2A2A2A"/>
          <w:sz w:val="24"/>
          <w:szCs w:val="24"/>
          <w:highlight w:val="white"/>
          <w:lang w:val="en-US"/>
        </w:rPr>
        <w:fldChar w:fldCharType="end"/>
      </w:r>
      <w:r w:rsidRPr="3869DCEA">
        <w:rPr>
          <w:color w:val="2A2A2A"/>
          <w:sz w:val="24"/>
          <w:szCs w:val="24"/>
          <w:highlight w:val="white"/>
          <w:lang w:val="en-US"/>
        </w:rPr>
        <w:t>. Laboratory results, such as the prothrombin time (PT), international normalized ratio (INR), and activated partial thromboplastin time (</w:t>
      </w:r>
      <w:proofErr w:type="spellStart"/>
      <w:r w:rsidRPr="3869DCEA">
        <w:rPr>
          <w:color w:val="2A2A2A"/>
          <w:sz w:val="24"/>
          <w:szCs w:val="24"/>
          <w:highlight w:val="white"/>
          <w:lang w:val="en-US"/>
        </w:rPr>
        <w:t>aPTT</w:t>
      </w:r>
      <w:proofErr w:type="spellEnd"/>
      <w:r w:rsidRPr="3869DCEA">
        <w:rPr>
          <w:color w:val="2A2A2A"/>
          <w:sz w:val="24"/>
          <w:szCs w:val="24"/>
          <w:highlight w:val="white"/>
          <w:lang w:val="en-US"/>
        </w:rPr>
        <w:t>), often play a crucial role in screening for abnormalities in hemostasis and guiding transfusion of blood products. However, their clinical interpretation is fraught with pitfalls, including insensitivity to the role of platelets, endothelium, and other factors in achieving hemostasis, the methodological variation across time and institutions, and perhaps most importantly, the difficulties associated with establishing a “normal” range, or reference interval (RI)</w:t>
      </w:r>
      <w:r w:rsidR="72798693" w:rsidRPr="3869DCEA">
        <w:rPr>
          <w:color w:val="2A2A2A"/>
          <w:sz w:val="24"/>
          <w:szCs w:val="24"/>
          <w:highlight w:val="white"/>
          <w:lang w:val="en-US"/>
        </w:rPr>
        <w:t>.</w:t>
      </w:r>
    </w:p>
    <w:p w14:paraId="039B5904" w14:textId="0BBF3B4E" w:rsidR="008F41E6" w:rsidRDefault="007669B3" w:rsidP="3869DCEA">
      <w:pPr>
        <w:spacing w:line="480" w:lineRule="auto"/>
        <w:ind w:firstLine="720"/>
        <w:rPr>
          <w:ins w:id="13" w:author="nspies13@gmail.com" w:date="2024-07-06T00:31:00Z"/>
          <w:color w:val="2A2A2A"/>
          <w:sz w:val="24"/>
          <w:szCs w:val="24"/>
          <w:highlight w:val="white"/>
          <w:lang w:val="en-US"/>
        </w:rPr>
      </w:pPr>
      <w:r w:rsidRPr="3869DCEA">
        <w:rPr>
          <w:color w:val="2A2A2A"/>
          <w:sz w:val="24"/>
          <w:szCs w:val="24"/>
          <w:highlight w:val="white"/>
          <w:lang w:val="en-US"/>
        </w:rPr>
        <w:t>RIs represent the range of values occupied by a healthy population</w:t>
      </w:r>
      <w:r w:rsidR="70A9A0F9" w:rsidRPr="3869DCEA">
        <w:rPr>
          <w:color w:val="2A2A2A"/>
          <w:sz w:val="24"/>
          <w:szCs w:val="24"/>
          <w:highlight w:val="white"/>
          <w:lang w:val="en-US"/>
        </w:rPr>
        <w:t>.</w:t>
      </w:r>
      <w:r w:rsidRPr="3869DCEA">
        <w:rPr>
          <w:color w:val="2A2A2A"/>
          <w:sz w:val="24"/>
          <w:szCs w:val="24"/>
          <w:highlight w:val="white"/>
          <w:lang w:val="en-US"/>
        </w:rPr>
        <w:t xml:space="preserve"> </w:t>
      </w:r>
      <w:r w:rsidR="1BB26DFB" w:rsidRPr="3869DCEA">
        <w:rPr>
          <w:color w:val="2A2A2A"/>
          <w:sz w:val="24"/>
          <w:szCs w:val="24"/>
          <w:highlight w:val="white"/>
          <w:lang w:val="en-US"/>
        </w:rPr>
        <w:t xml:space="preserve">They </w:t>
      </w:r>
      <w:r w:rsidRPr="3869DCEA">
        <w:rPr>
          <w:color w:val="2A2A2A"/>
          <w:sz w:val="24"/>
          <w:szCs w:val="24"/>
          <w:highlight w:val="white"/>
          <w:lang w:val="en-US"/>
        </w:rPr>
        <w:t xml:space="preserve">are classically defined by the middle 95% distribution of values measured in </w:t>
      </w:r>
      <w:r w:rsidR="33CA96FC" w:rsidRPr="3869DCEA">
        <w:rPr>
          <w:color w:val="2A2A2A"/>
          <w:sz w:val="24"/>
          <w:szCs w:val="24"/>
          <w:highlight w:val="white"/>
          <w:lang w:val="en-US"/>
        </w:rPr>
        <w:t xml:space="preserve">adult </w:t>
      </w:r>
      <w:r w:rsidRPr="3869DCEA">
        <w:rPr>
          <w:color w:val="2A2A2A"/>
          <w:sz w:val="24"/>
          <w:szCs w:val="24"/>
          <w:highlight w:val="white"/>
          <w:lang w:val="en-US"/>
        </w:rPr>
        <w:t xml:space="preserve">volunteers. These “direct” RIs can lack generalizability when applied to new </w:t>
      </w:r>
      <w:r w:rsidR="475CF8E1" w:rsidRPr="3869DCEA">
        <w:rPr>
          <w:color w:val="2A2A2A"/>
          <w:sz w:val="24"/>
          <w:szCs w:val="24"/>
          <w:highlight w:val="white"/>
          <w:lang w:val="en-US"/>
        </w:rPr>
        <w:t>populations but</w:t>
      </w:r>
      <w:r w:rsidRPr="3869DCEA">
        <w:rPr>
          <w:color w:val="2A2A2A"/>
          <w:sz w:val="24"/>
          <w:szCs w:val="24"/>
          <w:highlight w:val="white"/>
          <w:lang w:val="en-US"/>
        </w:rPr>
        <w:t xml:space="preserve"> defining appropriate pediatric- and/or neonate-specific RIs is a Herculean task</w:t>
      </w:r>
      <w:r w:rsidR="006841CD">
        <w:rPr>
          <w:color w:val="2A2A2A"/>
          <w:sz w:val="24"/>
          <w:szCs w:val="24"/>
          <w:highlight w:val="white"/>
          <w:lang w:val="en-US"/>
        </w:rPr>
        <w:fldChar w:fldCharType="begin"/>
      </w:r>
      <w:r w:rsidR="006841CD">
        <w:rPr>
          <w:color w:val="2A2A2A"/>
          <w:sz w:val="24"/>
          <w:szCs w:val="24"/>
          <w:highlight w:val="white"/>
          <w:lang w:val="en-US"/>
        </w:rPr>
        <w:instrText xml:space="preserve"> ADDIN ZOTERO_ITEM CSL_CITATION {"citationID":"Io8ojzw2","properties":{"formattedCitation":"(3\\uc0\\u8211{}5)","plainCitation":"(3–5)","noteIndex":0},"citationItems":[{"id":1174,"uris":["http://zotero.org/groups/5343947/items/7LGYEDED"],"itemData":{"id":1174,"type":"article-journal","container-title":"JAMA Pediatrics","DOI":"10.1001/jamapediatrics.2022.0794","ISSN":"2168-6203","issue":"7","journalAbbreviation":"JAMA Pediatr","language":"en","page":"699","source":"DOI.org (Crossref)","title":"Current State of Pediatric Reference Intervals and the Importance of Correctly Describing the Biochemistry of Child Development: A Review","title-short":"Current State of Pediatric Reference Intervals and the Importance of Correctly Describing the Biochemistry of Child Development","URL":"https://jamanetwork.com/journals/jamapediatrics/fullarticle/2791541","volume":"176","author":[{"family":"Lyle","given":"Alicia N."},{"family":"Pokuah","given":"Fidelia"},{"family":"Dietzen","given":"Dennis J."},{"family":"Wong","given":"Edward C. C."},{"family":"Pyle-Eilola","given":"Amy L."},{"family":"Fuqua","given":"John S."},{"family":"Woodworth","given":"Alison"},{"family":"Jones","given":"Patricia M."},{"family":"Akinbami","given":"Lara J."},{"family":"Garibaldi","given":"Luigi R."},{"family":"Vesper","given":"Hubert W."}],"accessed":{"date-parts":[["2024",1,7]]},"issued":{"date-parts":[["2022",7,1]]}}},{"id":1176,"uris":["http://zotero.org/groups/5343947/items/J7NATLCG"],"itemData":{"id":1176,"type":"article-journal","abstract":"The aim was to elude differences in published paediatric reference intervals (RIs) and the implementations hereof in terms of classification of samples. Predicaments associated with transferring RIs published elsewhere are addressed. A local paediatric (aged 0 days to &lt; 18 years) population of platelet count, haemoglobin level and white blood cell count, based on first draw samples from general practitioners was established. PubMed was used to identify studies with transferable RIs. The classification of local samples by the individual RIs was evaluated. Transference was done in accordance with the Clinical and Laboratory Standards Institute EP28-A3C guideline. Validation of transference was done using a quality demand based on biological variance. Twelve studies with a combined 28 RIs were transferred onto the local population, which was derived from 20,597 children. Studies varied considerably in methodology and results. In terms of classification, up to 63% of the samples would change classification from normal to diseased, depending on which RI was applied. When validating the transferred RIs, one RI was implementable in the local population. Conclusion: Published paediatric RIs are heterogeneous, making assessment of transferability problematic and resulting in marked differences in classification of paediatric samples, thereby potentially affecting diagnosis and treatment of children. What is Known: • Reference intervals (RIs) are fundamental for the interpretation of paediatric samples and thus correct diagnosis and treatment of the individual child. • Guidelines for the establishment of adult RIs exist, but there are no specific recommendations for establishing paediatric RIs, which is problematic, and laboratories often implement RIs published elsewhere as a consequence. What is New: • Paediatric RIs published in peer-reviewed scientific journals differ considerably in methodology applied for the establishment of the RI. • The RIs show marked divergence in the classification of local samples from healthy children.","container-title":"European Journal of Pediatrics","DOI":"10.1007/s00431-019-03377-w","ISSN":"1432-1076","issue":"7","journalAbbreviation":"Eur J Pediatr","language":"eng","note":"PMID: 30997593","page":"963-971","source":"PubMed","title":"Paediatric reference intervals are heterogeneous and differ considerably in the classification of healthy paediatric blood samples","volume":"178","author":[{"family":"Alnor","given":"Anne Bryde"},{"family":"Vinholt","given":"Pernille Just"}],"issued":{"date-parts":[["2019",7]]}}},{"id":1178,"uris":["http://zotero.org/groups/5343947/items/PXEPFIL4"],"itemData":{"id":1178,"type":"article-journal","abstract":"The clinical laboratory plays a critical role in healthcare delivery by providing objective data on specific biomarkers that directly aid in the diagnosis and monitoring of a wide range of clinical disorders. Reliable and accurate reference intervals for laboratory analyses are integral for correct interpretation of clinical laboratory test results and, therefore, for appropriate clinical decision-making. Ideally, reference intervals should be established based on a healthy population and stratified for key covariates including age, gender and ethnicity. However, establishing reference intervals can be challenging as it requires the collection of large numbers of samples from healthy individuals. This challenge is further augmented in pediatrics, where dynamic changes due to child growth and development markedly affect circulating levels of disease biomarkers. As a result, even larger reference populations are required to reliably calculate reference intervals. In this review, we outline the challenges specific to establishing pediatric reference intervals and highlight recent initiatives aimed at closing existing gaps in current knowledge. We also outline recommended approaches to the development of reference intervals and detail several alternative approaches. Finally, reference intervals for emerging and novel biomarkers of pediatric disease are discussed along with a number of potential alternative sample types.","container-title":"Critical Reviews in Clinical Laboratory Sciences","DOI":"10.3109/10408363.2013.786673","ISSN":"1549-781X","issue":"2","journalAbbreviation":"Crit Rev Clin Lab Sci","language":"eng","note":"PMID: 23656169","page":"37-50","source":"PubMed","title":"Pediatric reference intervals: challenges and recent initiatives","title-short":"Pediatric reference intervals","volume":"50","author":[{"family":"Shaw","given":"Julie L. V."},{"family":"Binesh Marvasti","given":"Tina"},{"family":"Colantonio","given":"David"},{"family":"Adeli","given":"Khosrow"}],"issued":{"date-parts":[["2013"]]}}}],"schema":"https://github.com/citation-style-language/schema/raw/master/csl-citation.json"} </w:instrText>
      </w:r>
      <w:r w:rsidR="006841CD">
        <w:rPr>
          <w:color w:val="2A2A2A"/>
          <w:sz w:val="24"/>
          <w:szCs w:val="24"/>
          <w:highlight w:val="white"/>
          <w:lang w:val="en-US"/>
        </w:rPr>
        <w:fldChar w:fldCharType="separate"/>
      </w:r>
      <w:r w:rsidR="006841CD" w:rsidRPr="006841CD">
        <w:rPr>
          <w:color w:val="000000"/>
          <w:sz w:val="24"/>
        </w:rPr>
        <w:t>(3–5)</w:t>
      </w:r>
      <w:r w:rsidR="006841CD">
        <w:rPr>
          <w:color w:val="2A2A2A"/>
          <w:sz w:val="24"/>
          <w:szCs w:val="24"/>
          <w:highlight w:val="white"/>
          <w:lang w:val="en-US"/>
        </w:rPr>
        <w:fldChar w:fldCharType="end"/>
      </w:r>
      <w:del w:id="14" w:author="nspies13@gmail.com" w:date="2024-07-06T23:06:00Z">
        <w:r>
          <w:fldChar w:fldCharType="begin"/>
        </w:r>
        <w:r>
          <w:delInstrText xml:space="preserve">HYPERLINK "https://www.zotero.org/google-docs/?h7eT56" </w:delInstrText>
        </w:r>
        <w:r>
          <w:fldChar w:fldCharType="separate"/>
        </w:r>
        <w:r w:rsidRPr="3869DCEA" w:rsidDel="007669B3">
          <w:rPr>
            <w:color w:val="2A2A2A"/>
            <w:sz w:val="24"/>
            <w:szCs w:val="24"/>
            <w:highlight w:val="white"/>
            <w:lang w:val="en-US"/>
          </w:rPr>
          <w:delText>(3–5)</w:delText>
        </w:r>
      </w:del>
      <w:ins w:id="15" w:author="nspies13@gmail.com" w:date="2024-07-06T23:06:00Z">
        <w:r w:rsidR="34E39C42" w:rsidRPr="3869DCEA">
          <w:rPr>
            <w:color w:val="2A2A2A"/>
            <w:sz w:val="24"/>
            <w:szCs w:val="24"/>
            <w:highlight w:val="white"/>
            <w:lang w:val="en-US"/>
          </w:rPr>
          <w:t>(3–5)</w:t>
        </w:r>
      </w:ins>
      <w:del w:id="16" w:author="nspies13@gmail.com" w:date="2024-07-06T23:06:00Z">
        <w:r>
          <w:fldChar w:fldCharType="end"/>
        </w:r>
      </w:del>
      <w:r w:rsidRPr="3869DCEA">
        <w:rPr>
          <w:color w:val="2A2A2A"/>
          <w:sz w:val="24"/>
          <w:szCs w:val="24"/>
          <w:highlight w:val="white"/>
          <w:lang w:val="en-US"/>
        </w:rPr>
        <w:t>.</w:t>
      </w:r>
      <w:r w:rsidR="786291D5" w:rsidRPr="3869DCEA">
        <w:rPr>
          <w:color w:val="2A2A2A"/>
          <w:sz w:val="24"/>
          <w:szCs w:val="24"/>
          <w:highlight w:val="white"/>
          <w:lang w:val="en-US"/>
        </w:rPr>
        <w:t xml:space="preserve"> </w:t>
      </w:r>
      <w:ins w:id="17" w:author="nspies13@gmail.com" w:date="2024-07-06T23:04:00Z">
        <w:r w:rsidR="62C60047" w:rsidRPr="3869DCEA">
          <w:rPr>
            <w:color w:val="2A2A2A"/>
            <w:sz w:val="24"/>
            <w:szCs w:val="24"/>
            <w:highlight w:val="white"/>
            <w:lang w:val="en-US"/>
          </w:rPr>
          <w:t>Despite this</w:t>
        </w:r>
      </w:ins>
      <w:ins w:id="18" w:author="nspies13@gmail.com" w:date="2024-07-06T23:03:00Z">
        <w:r w:rsidR="7801C23A" w:rsidRPr="3869DCEA">
          <w:rPr>
            <w:color w:val="2A2A2A"/>
            <w:sz w:val="24"/>
            <w:szCs w:val="24"/>
            <w:highlight w:val="white"/>
            <w:lang w:val="en-US"/>
          </w:rPr>
          <w:t>, age-related changes in physiology often necessitate that multiple age-specific reference intervals be established.</w:t>
        </w:r>
      </w:ins>
      <w:r w:rsidR="5AFDEF3A" w:rsidRPr="3869DCEA">
        <w:rPr>
          <w:color w:val="2A2A2A"/>
          <w:sz w:val="24"/>
          <w:szCs w:val="24"/>
          <w:highlight w:val="white"/>
          <w:lang w:val="en-US"/>
        </w:rPr>
        <w:t xml:space="preserve"> </w:t>
      </w:r>
      <w:ins w:id="19" w:author="nspies13@gmail.com" w:date="2024-07-06T23:05:00Z">
        <w:r w:rsidR="57A7DFDE" w:rsidRPr="3869DCEA">
          <w:rPr>
            <w:color w:val="2A2A2A"/>
            <w:sz w:val="24"/>
            <w:szCs w:val="24"/>
            <w:highlight w:val="white"/>
            <w:lang w:val="en-US"/>
          </w:rPr>
          <w:t>The youngest age bracket in the c</w:t>
        </w:r>
      </w:ins>
      <w:ins w:id="20" w:author="nspies13@gmail.com" w:date="2024-07-06T23:03:00Z">
        <w:r w:rsidR="3047C292" w:rsidRPr="3869DCEA">
          <w:rPr>
            <w:color w:val="2A2A2A"/>
            <w:sz w:val="24"/>
            <w:szCs w:val="24"/>
            <w:highlight w:val="white"/>
            <w:lang w:val="en-US"/>
          </w:rPr>
          <w:t>urrent reference interval</w:t>
        </w:r>
      </w:ins>
      <w:ins w:id="21" w:author="nspies13@gmail.com" w:date="2024-07-06T23:04:00Z">
        <w:r w:rsidR="3047C292" w:rsidRPr="3869DCEA">
          <w:rPr>
            <w:color w:val="2A2A2A"/>
            <w:sz w:val="24"/>
            <w:szCs w:val="24"/>
            <w:highlight w:val="white"/>
            <w:lang w:val="en-US"/>
          </w:rPr>
          <w:t xml:space="preserve">s for coagulation testing at our institution span the entire first year of </w:t>
        </w:r>
        <w:r w:rsidR="3047C292" w:rsidRPr="3869DCEA">
          <w:rPr>
            <w:color w:val="2A2A2A"/>
            <w:sz w:val="24"/>
            <w:szCs w:val="24"/>
            <w:highlight w:val="white"/>
            <w:lang w:val="en-US"/>
          </w:rPr>
          <w:lastRenderedPageBreak/>
          <w:t xml:space="preserve">life. </w:t>
        </w:r>
        <w:r w:rsidR="05FB1999" w:rsidRPr="3869DCEA">
          <w:rPr>
            <w:color w:val="2A2A2A"/>
            <w:sz w:val="24"/>
            <w:szCs w:val="24"/>
            <w:highlight w:val="white"/>
            <w:lang w:val="en-US"/>
          </w:rPr>
          <w:t>However,</w:t>
        </w:r>
      </w:ins>
      <w:ins w:id="22" w:author="nspies13@gmail.com" w:date="2024-07-06T23:05:00Z">
        <w:r w:rsidR="33F4B05D" w:rsidRPr="3869DCEA">
          <w:rPr>
            <w:color w:val="2A2A2A"/>
            <w:sz w:val="24"/>
            <w:szCs w:val="24"/>
            <w:highlight w:val="white"/>
            <w:lang w:val="en-US"/>
          </w:rPr>
          <w:t xml:space="preserve"> differences in hemostatic balance in the neonatal period represent a pi</w:t>
        </w:r>
      </w:ins>
      <w:ins w:id="23" w:author="nspies13@gmail.com" w:date="2024-07-06T23:06:00Z">
        <w:r w:rsidR="33F4B05D" w:rsidRPr="3869DCEA">
          <w:rPr>
            <w:color w:val="2A2A2A"/>
            <w:sz w:val="24"/>
            <w:szCs w:val="24"/>
            <w:highlight w:val="white"/>
            <w:lang w:val="en-US"/>
          </w:rPr>
          <w:t xml:space="preserve">tfall in </w:t>
        </w:r>
        <w:r w:rsidR="62F1B2E7" w:rsidRPr="3869DCEA">
          <w:rPr>
            <w:color w:val="2A2A2A"/>
            <w:sz w:val="24"/>
            <w:szCs w:val="24"/>
            <w:highlight w:val="white"/>
            <w:lang w:val="en-US"/>
          </w:rPr>
          <w:t>this approach</w:t>
        </w:r>
      </w:ins>
      <w:ins w:id="24" w:author="nspies13@gmail.com" w:date="2024-07-06T23:05:00Z">
        <w:r w:rsidR="33F4B05D" w:rsidRPr="3869DCEA">
          <w:rPr>
            <w:color w:val="2A2A2A"/>
            <w:sz w:val="24"/>
            <w:szCs w:val="24"/>
            <w:highlight w:val="white"/>
            <w:lang w:val="en-US"/>
          </w:rPr>
          <w:t>, particularly in first weeks of life</w:t>
        </w:r>
      </w:ins>
      <w:r w:rsidR="006841CD">
        <w:rPr>
          <w:color w:val="2A2A2A"/>
          <w:sz w:val="24"/>
          <w:szCs w:val="24"/>
          <w:highlight w:val="white"/>
          <w:lang w:val="en-US"/>
        </w:rPr>
        <w:fldChar w:fldCharType="begin"/>
      </w:r>
      <w:r w:rsidR="006841CD">
        <w:rPr>
          <w:color w:val="2A2A2A"/>
          <w:sz w:val="24"/>
          <w:szCs w:val="24"/>
          <w:highlight w:val="white"/>
          <w:lang w:val="en-US"/>
        </w:rPr>
        <w:instrText xml:space="preserve"> ADDIN ZOTERO_ITEM CSL_CITATION {"citationID":"c1SjvARd","properties":{"formattedCitation":"(6\\uc0\\u8211{}10)","plainCitation":"(6–10)","noteIndex":0},"citationItems":[{"id":1167,"uris":["http://zotero.org/groups/5343947/items/F8DYQVLV"],"itemData":{"id":1167,"type":"article-journal","abstract":"Bleeding and thrombosis in critically ill infants and children is a vexing clinical problem. Despite the relatively low incidence of bleeding and thrombosis in the overall pediatric population relative to adults, these critically ill children face unique challenges to hemostasis due to extreme physiologic derangements, exposure of blood to foreign surfaces and membranes, and major vascular endothelial injury or disruption. Caring for pediatric patients on extracorporeal support, recovering from solid organ transplant or invasive surgery, and after major trauma is often complicated by major bleeding or clotting events. As our ability to care for the youngest and sickest of these children increases, the gaps in our understanding of the clinical implications of developmental hemostasis have become increasingly important. We review the current understanding of the development and function of the hemostatic system, including the complex and overlapping interactions of coagulation proteins, platelets, fibrinolysis, and immune mediators from the neonatal period through early childhood and to young adulthood. We then examine scenarios in which our ability to effectively measure and treat coagulation derangements in pediatric patients is limited. In these clinical situations, adult therapies are often extrapolated for use in children without taking age-related differences in pediatric hemostasis into account, leaving clinicians confused and impacting patient outcomes. We discuss the limitations of current coagulation testing in pediatric patients before turning to emerging ideas in the measurement and management of pediatric bleeding and thrombosis. Finally, we highlight opportunities for future research which take into account this developing balance of bleeding and thrombosis in our youngest patients.","container-title":"Clinical and Applied Thrombosis/Hemostasis: Official Journal of the International Academy of Clinical and Applied Thrombosis/Hemostasis","DOI":"10.1177/1076029620929092","ISSN":"1938-2723","journalAbbreviation":"Clin Appl Thromb Hemost","language":"eng","note":"PMID: 32584601\nPMCID: PMC7427005","page":"1076029620929092","source":"PubMed","title":"The Developing Balance of Thrombosis and Hemorrhage in Pediatric Surgery: Clinical Implications of Age-Related Changes in Hemostasis","title-short":"The Developing Balance of Thrombosis and Hemorrhage in Pediatric Surgery","volume":"26","author":[{"family":"Achey","given":"Meredith A."},{"family":"Nag","given":"Uttara P."},{"family":"Robinson","given":"Victoria L."},{"family":"Reed","given":"Christopher R."},{"family":"Arepally","given":"Gowthami M."},{"family":"Levy","given":"Jerrold H."},{"family":"Tracy","given":"Elisabeth T."}],"issued":{"date-parts":[["2020"]]}}},{"id":1195,"uris":["http://zotero.org/groups/5343947/items/NKQ833YF"],"itemData":{"id":1195,"type":"article-journal","abstract":"The neonatal hemostatic system is strikingly different from that of adults. Among other differences, neonates exhibit hyporeactive platelets and decreased levels of coagulation factors, the latter translating into prolonged clotting times (PT and PTT). Since pre-term neonates have a high incidence of bleeding, particularly intraventricular hemorrhages, neonatologists frequently administer blood products (i.e., platelets and FFP) to non-bleeding neonates with low platelet counts or prolonged clotting times in an attempt to overcome these “deficiencies” and reduce bleeding risk. However, it has become increasingly clear that both the platelet hyporeactivity as well as the decreased coagulation factor levels are effectively counteracted by other factors in neonatal blood that promote hemostasis (i.e., high levels of vWF, high hematocrit and MCV, reduced levels of natural anticoagulants), resulting in a well-balanced neonatal hemostatic system, perhaps slightly tilted toward a prothrombotic phenotype. While life-saving in the presence of active major bleeding, the administration of platelets and/or FFP to non-bleeding neonates based on laboratory tests has not only failed to decrease bleeding, but has been associated with increased neonatal morbidity and mortality in the case of platelets. In this review, we will present a clinical overview of bleeding in neonates (incidence, sites, risk factors), followed by a description of the key developmental differences between neonates and adults in primary and secondary hemostasis. Next, we will review the clinical tests available for the evaluation of bleeding neonates and their limitations in the context of the developmentally unique neonatal hemostatic system, and will discuss current and emerging approaches to more accurately predict, evaluate and treat bleeding in neonates.","container-title":"Frontiers in Pediatrics","DOI":"10.3389/fped.2021.627715","ISSN":"2296-2360","journalAbbreviation":"Front. Pediatr.","page":"627715","source":"DOI.org (Crossref)","title":"Hemostatic Challenges in Neonates","URL":"https://www.frontiersin.org/articles/10.3389/fped.2021.627715/full","volume":"9","author":[{"family":"Davenport","given":"Patricia"},{"family":"Sola-Visner","given":"Martha"}],"accessed":{"date-parts":[["2024",1,23]]},"issued":{"date-parts":[["2021",3,2]]}}},{"id":1377,"uris":["http://zotero.org/users/9556023/items/QWSUUSBF"],"itemData":{"id":1377,"type":"article-journal","container-title":"Thrombosis Research","DOI":"10.1016/j.thromres.2019.11.013","ISSN":"00493848","journalAbbreviation":"Thrombosis Research","language":"en","page":"96-101","source":"DOI.org (Crossref)","title":"Procoagulant imbalance in preterm neonates detected by thrombin generation procedures","URL":"https://linkinghub.elsevier.com/retrieve/pii/S0049384819304992","volume":"185","author":[{"family":"Tripodi","given":"Armando"},{"family":"Raffaeli","given":"Genny"},{"family":"Scalambrino","given":"Erica"},{"family":"Padovan","given":"Lidia"},{"family":"Clerici","given":"Marigrazia"},{"family":"Chantarangkul","given":"Veena"},{"family":"Cavallaro","given":"Giacomo"},{"family":"Peyvandi","given":"Flora"},{"family":"Mosca","given":"Fabio"},{"family":"Ghirardello","given":"Stefano"}],"accessed":{"date-parts":[["2024",7,11]]},"issued":{"date-parts":[["2020",1]]}}},{"id":1375,"uris":["http://zotero.org/users/9556023/items/RI9JT6MV"],"itemData":{"id":1375,"type":"article-journal","abstract":"OBJECTIVE: We determined thromboelastographic (TEG) profiles of healthy very low birthweight infants (VLBWIs) of the day of birth and at set intervals during their first month.\nDESIGN: Prospective observational study with blinded clinical and laboratory follow-up.\nSETTING: Level III neonatal intensive care unit (June 2015 to June 2018).\nPATIENTS: Consecutive qualifying VLBWIs were enrolled at birth and followed up for 30 days.\nINTERVENTIONS AND MAIN OUTCOMES MEASURES: Laboratory (citrated-native TEG, prothrombin time (PT), activated partial thromboplastin time (APTT), fibrinogen, blood count) and clinical variables were retrieved at birth, 3rd-5th, 10th and 30th day of life. Blood samples temporally related to events with a potential hemostatic impact (sepsis, bleeding, platelets/plasma transfusions, ibuprofen/indomethacin administration) were excluded from analysis.\nRESULTS: We enrolled 201 VLBWIs and 72 full-term neonates. Sixty-seven of the healthy VLBWIs completed the 30-day follow-up. 541 TEG traces were analysed.On day 1, the median (minimum-maximum) TEG values were as follows: reaction time (R), 8.2 min (1-21.8); kinetics (K), 2.8 min (0.8-16); α angle, 51° (14.2-80.6); maximum amplitude (MA), 54.9 mm (23.9-76.8). PT and APTT were 15.9 s (11.7-51.2) and 59 s (37.8-97.5), respectively. The above parameters suggest minor hypocoagulability compared with term infants. On day 30, the median (minimum-maximum) R was 5 (1-16.9), K 1 (0.8-4.1), α 74.7 (41.1-86.7) and MA 70.2 (35.8-79.7). PT and APTT were 12.1 (10.4-16.6) and 38.8 (29.6-51.4), respectively. Those parameters are consistent with a relatively hypercoagulable phenotype, compared with term infants.\nCONCLUSIONS: Healthy VLBWIs have a prolonged PT and APTT, but their TEG profiles suggest a relatively balanced hemostatic system, with slight hypocoagulability initially (compared with term neonates), gradually evolving to a somewhat more procoagulant phenotype over the first month.","container-title":"Archives of Disease in Childhood. Fetal and Neonatal Edition","DOI":"10.1136/archdischild-2019-317860","ISSN":"1468-2052","issue":"4","journalAbbreviation":"Arch Dis Child Fetal Neonatal Ed","language":"eng","note":"PMID: 31704736","page":"412-418","source":"PubMed","title":"Thromboelastographic profiles of healthy very low birthweight infants serially during their first month","volume":"105","author":[{"family":"Raffaeli","given":"Genny"},{"family":"Tripodi","given":"Armando"},{"family":"Cavallaro","given":"Giacomo"},{"family":"Cortesi","given":"Valeria"},{"family":"Scalambrino","given":"Erica"},{"family":"Pesenti","given":"Nicola"},{"family":"Artoni","given":"Andrea"},{"family":"Mosca","given":"Fabio"},{"family":"Ghirardello","given":"Stefano"}],"issued":{"date-parts":[["2020",7]]}}},{"id":1378,"uris":["http://zotero.org/users/9556023/items/TWY7J9WQ"],"itemData":{"id":1378,"type":"article-journal","abstract":"ABSTRACT\n            \n              BACKGROUND\n              Phlebotomy is among the main determinants of anemia of prematurity. Blood sparing policies endorsed umbilical cord blood (here called placental) as an alternative source for laboratory testing. Little is known on the suitability of placental blood to evaluate neonatal hemostasis of newborn infants. We aimed to compare the hemostatic profile of paired placental and infant venous blood, by means of prothrombin time (PT), activated partial thromboplastin time (APTT), fibrinogen, antithrombin, protein C, thromboelastography (TEG) and thrombin generation assay (TGA).\n            \n            \n              STUDY DESIGN\n              This was an observational single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center study.\n            \n            \n              METHODS\n              We collected at birth venous citrated blood from both placental and infant venous source and performed PT, APTT, fibrinogen, antithrombin, protein C, TEG (reaction time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R; kinetics</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K alpha angle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α, maximum amplitude</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MA and lysis at 30 minutes</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LY30), and TGA (endogenous thrombin potential</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 xml:space="preserve">ETP).\n            \n            \n              RESULTS\n              \n                We enrolled 60 neonates with a median gestational age (range) of 37 weeks (28\n                +1\n                </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41) and birth</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weight 2417 g (950</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4170). Based on TEG and TGA, placental blood showed a procoagulant imbalance as indicated by lower median R (4.0 vs. 6.1 min; p &lt; 0.001) and K (1.3 vs. 2.2 min; p &lt; 0.001); higher α</w:instrText>
      </w:r>
      <w:r w:rsidR="006841CD">
        <w:rPr>
          <w:rFonts w:ascii="Cambria Math" w:hAnsi="Cambria Math" w:cs="Cambria Math"/>
          <w:color w:val="2A2A2A"/>
          <w:sz w:val="24"/>
          <w:szCs w:val="24"/>
          <w:highlight w:val="white"/>
          <w:lang w:val="en-US"/>
        </w:rPr>
        <w:instrText>‐</w:instrText>
      </w:r>
      <w:r w:rsidR="006841CD">
        <w:rPr>
          <w:color w:val="2A2A2A"/>
          <w:sz w:val="24"/>
          <w:szCs w:val="24"/>
          <w:highlight w:val="white"/>
          <w:lang w:val="en-US"/>
        </w:rPr>
        <w:instrText xml:space="preserve">angle (69.7 vs. 57.4°; p &lt; 0.001) and ETP (1260 vs. 1078; p = 0.002) than those observed for infant venous blood. PT and APTT did not differ significantly between the two groups.\n              \n            \n            \n              CONCLUSIONS\n              While placental and neonatal blood samples are equally suitable to measure the standard coagulation tests PT and APTT, placental blood leads to a procoagulant imbalance when testing is performed with TEG or TGA. These effects should be considered when interpreting results stemming from investigation of neonatal hemostasis.","container-title":"Transfusion","DOI":"10.1111/trf.15785","ISSN":"0041-1132, 1537-2995","issue":"5","journalAbbreviation":"Transfusion","language":"en","page":"1069-1077","source":"DOI.org (Crossref)","title":"Is placental blood a reliable source for the evaluation of neonatal hemostasis at birth?","URL":"https://onlinelibrary.wiley.com/doi/10.1111/trf.15785","volume":"60","author":[{"family":"Raffaeli","given":"Genny"},{"family":"Tripodi","given":"Armando"},{"family":"Manzoni","given":"Francesca"},{"family":"Scalambrino","given":"Erica"},{"family":"Pesenti","given":"Nicola"},{"family":"Amodeo","given":"Ilaria"},{"family":"Cavallaro","given":"Giacomo"},{"family":"Villamor","given":"Eduardo"},{"family":"Peyvandi","given":"Flora"},{"family":"Mosca","given":"Fabio"},{"family":"Ghirardello","given":"Stefano"}],"accessed":{"date-parts":[["2024",7,11]]},"issued":{"date-parts":[["2020",5]]}}}],"schema":"https://github.com/citation-style-language/schema/raw/master/csl-citation.json"} </w:instrText>
      </w:r>
      <w:r w:rsidR="006841CD">
        <w:rPr>
          <w:color w:val="2A2A2A"/>
          <w:sz w:val="24"/>
          <w:szCs w:val="24"/>
          <w:highlight w:val="white"/>
          <w:lang w:val="en-US"/>
        </w:rPr>
        <w:fldChar w:fldCharType="separate"/>
      </w:r>
      <w:r w:rsidR="006841CD" w:rsidRPr="006841CD">
        <w:rPr>
          <w:color w:val="000000"/>
          <w:sz w:val="24"/>
        </w:rPr>
        <w:t>(6–10)</w:t>
      </w:r>
      <w:r w:rsidR="006841CD">
        <w:rPr>
          <w:color w:val="2A2A2A"/>
          <w:sz w:val="24"/>
          <w:szCs w:val="24"/>
          <w:highlight w:val="white"/>
          <w:lang w:val="en-US"/>
        </w:rPr>
        <w:fldChar w:fldCharType="end"/>
      </w:r>
      <w:r w:rsidRPr="3869DCEA">
        <w:rPr>
          <w:color w:val="2A2A2A"/>
          <w:sz w:val="24"/>
          <w:szCs w:val="24"/>
          <w:highlight w:val="white"/>
          <w:lang w:val="en-US"/>
        </w:rPr>
        <w:t>.</w:t>
      </w:r>
    </w:p>
    <w:p w14:paraId="5C7707B1" w14:textId="1DCC1E4A" w:rsidR="008F41E6" w:rsidRDefault="007669B3" w:rsidP="79D2AAAF">
      <w:pPr>
        <w:spacing w:line="480" w:lineRule="auto"/>
        <w:ind w:firstLine="720"/>
        <w:rPr>
          <w:del w:id="25" w:author="nspies13@gmail.com" w:date="2024-07-06T00:32:00Z"/>
          <w:color w:val="2A2A2A"/>
          <w:sz w:val="24"/>
          <w:szCs w:val="24"/>
          <w:highlight w:val="white"/>
          <w:lang w:val="en-US"/>
        </w:rPr>
      </w:pPr>
      <w:r w:rsidRPr="3869DCEA">
        <w:rPr>
          <w:color w:val="2A2A2A"/>
          <w:sz w:val="24"/>
          <w:szCs w:val="24"/>
          <w:highlight w:val="white"/>
          <w:lang w:val="en-US"/>
        </w:rPr>
        <w:t xml:space="preserve">Challenges inherent to direct RI estimation have motivated development of computationally sophisticated “indirect” methods, which estimate the distribution of non-pathologic results generated through routine clinical care. One such approach is </w:t>
      </w:r>
      <w:proofErr w:type="spellStart"/>
      <w:r w:rsidRPr="3869DCEA">
        <w:rPr>
          <w:i/>
          <w:iCs/>
          <w:color w:val="2A2A2A"/>
          <w:sz w:val="24"/>
          <w:szCs w:val="24"/>
          <w:highlight w:val="white"/>
          <w:lang w:val="en-US"/>
        </w:rPr>
        <w:t>refineR</w:t>
      </w:r>
      <w:proofErr w:type="spellEnd"/>
      <w:r w:rsidRPr="3869DCEA">
        <w:rPr>
          <w:color w:val="2A2A2A"/>
          <w:sz w:val="24"/>
          <w:szCs w:val="24"/>
          <w:highlight w:val="white"/>
          <w:lang w:val="en-US"/>
        </w:rPr>
        <w:t>, which has shown to outperform older indirect and direct approaches, but has not yet been applied to coagulation testing data</w:t>
      </w:r>
      <w:r w:rsidR="00CE1F29">
        <w:rPr>
          <w:color w:val="2A2A2A"/>
          <w:sz w:val="24"/>
          <w:szCs w:val="24"/>
          <w:highlight w:val="white"/>
          <w:lang w:val="en-US"/>
        </w:rPr>
        <w:fldChar w:fldCharType="begin"/>
      </w:r>
      <w:r w:rsidR="00CE1F29">
        <w:rPr>
          <w:color w:val="2A2A2A"/>
          <w:sz w:val="24"/>
          <w:szCs w:val="24"/>
          <w:highlight w:val="white"/>
          <w:lang w:val="en-US"/>
        </w:rPr>
        <w:instrText xml:space="preserve"> ADDIN ZOTERO_ITEM CSL_CITATION {"citationID":"PC9lqqN4","properties":{"formattedCitation":"(11,12)","plainCitation":"(11,12)","noteIndex":0},"citationItems":[{"id":1182,"uris":["http://zotero.org/groups/5343947/items/IVHEUH66"],"itemData":{"id":1182,"type":"article-journal","abstract":"Reference intervals are essential for the interpretation of laboratory test results in medicine. We propose a novel indirect approach to estimate reference intervals from real-world data as an alternative to direct methods, which require samples from healthy individuals. The presented refineR algorithm separates the non-pathological distribution from the pathological distribution of observed test results using an inverse approach and identifies the model that best explains the non-pathological distribution. To evaluate its performance, we simulated test results from six common laboratory analytes with a varying location and fraction of pathological test results. Estimated reference intervals were compared to the ground truth, an alternative indirect method (kosmic), and the direct method (N = 120 and N = 400 samples). Overall, refineR achieved the lowest mean percentage error of all methods (2.77%). Analyzing the amount of reference intervals within ± 1 total error deviation from the ground truth, refineR (82.5%) was inferior to the direct method with N = 400 samples (90.1%), but outperformed kosmic (70.8%) and the direct method with N = 120 (67.4%). Additionally, reference intervals estimated from pediatric data were comparable to published direct method studies. In conclusion, the refineR algorithm enables precise estimation of reference intervals from real-world data and represents a viable complement to the direct method.","container-title":"Scientific Reports","DOI":"10.1038/s41598-021-95301-2","ISSN":"2045-2322","issue":"1","journalAbbreviation":"Sci Rep","language":"eng","note":"PMID: 34362961\nPMCID: PMC8346497","page":"16023","source":"PubMed","title":"refineR: A Novel Algorithm for Reference Interval Estimation from Real-World Data","title-short":"refineR","volume":"11","author":[{"family":"Ammer","given":"Tatjana"},{"family":"Schützenmeister","given":"André"},{"family":"Prokosch","given":"Hans-Ulrich"},{"family":"Rauh","given":"Manfred"},{"family":"Rank","given":"Christopher M."},{"family":"Zierk","given":"Jakob"}],"issued":{"date-parts":[["2021",8,6]]}}},{"id":1154,"uris":["http://zotero.org/groups/5343947/items/83HSD62M"],"itemData":{"id":1154,"type":"article-journal","abstract":"Abstract\n            \n              Background\n              Accurate reference intervals are essential for the interpretation of laboratory test results. Typically, they are determined by the central 95% range of test results from a predefined reference population. As these direct studies can face practical and ethical challenges, indirect methods using routine measurements offer an alternative approach.\n            \n            \n              Methods\n              We provide step-by-step guidance on how to apply an indirect method in practice using refineR, the most recently published indirect method, and showcase the application by evaluating real-world data of 12 prespecified analytes. Measurements were retrieved from ARUP Laboratories’ data warehouse, and were obtained from routine patient testing on cobas c502 or e602 analyzers. Test results were prefiltered and cleaned and, if necessary, physiologically partitioned prior to estimating reference intervals using refineR. Estimated reference intervals were then compared to established intervals provided by the manufacturer.\n            \n            \n              Results\n              For most analytes, the reference intervals estimated by refineR were comparable to those provided by the manufacturer, shown by overlapping confidence intervals at both reference limits, or only the upper or lower limit. For thyroid-stimulating hormone, refineR estimated higher reference limits, while estimates for prealbumin were lower compared to the established reference interval.\n            \n            \n              Conclusions\n              We applied the refineR algorithm to a variety of real-world data sets resulting in reference intervals similar to intervals previously established by direct methods. We further provide practical guidance and a code example on how to apply an indirect method in a real-world scenario facilitating their access and thus their use in laboratory settings.","container-title":"The Journal of Applied Laboratory Medicine","DOI":"10.1093/jalm/jfac101","ISSN":"2475-7241","issue":"1","language":"en","page":"84-91","source":"DOI.org (Crossref)","title":"Estimation of Reference Intervals from Routine Data Using the refineR Algorithm—A Practical Guide","URL":"https://academic.oup.com/jalm/article/8/1/84/6847917","volume":"8","author":[{"family":"Ammer","given":"Tatjana"},{"family":"Schützenmeister","given":"André"},{"family":"Rank","given":"Christopher M"},{"family":"Doyle","given":"Kelly"}],"accessed":{"date-parts":[["2024",1,7]]},"issued":{"date-parts":[["2023",1,4]]}}}],"schema":"https://github.com/citation-style-language/schema/raw/master/csl-citation.json"} </w:instrText>
      </w:r>
      <w:r w:rsidR="00CE1F29">
        <w:rPr>
          <w:color w:val="2A2A2A"/>
          <w:sz w:val="24"/>
          <w:szCs w:val="24"/>
          <w:highlight w:val="white"/>
          <w:lang w:val="en-US"/>
        </w:rPr>
        <w:fldChar w:fldCharType="separate"/>
      </w:r>
      <w:r w:rsidR="00CE1F29">
        <w:rPr>
          <w:noProof/>
          <w:color w:val="2A2A2A"/>
          <w:sz w:val="24"/>
          <w:szCs w:val="24"/>
          <w:highlight w:val="white"/>
          <w:lang w:val="en-US"/>
        </w:rPr>
        <w:t>(11,12)</w:t>
      </w:r>
      <w:r w:rsidR="00CE1F29">
        <w:rPr>
          <w:color w:val="2A2A2A"/>
          <w:sz w:val="24"/>
          <w:szCs w:val="24"/>
          <w:highlight w:val="white"/>
          <w:lang w:val="en-US"/>
        </w:rPr>
        <w:fldChar w:fldCharType="end"/>
      </w:r>
      <w:r w:rsidRPr="3869DCEA">
        <w:rPr>
          <w:color w:val="2A2A2A"/>
          <w:sz w:val="24"/>
          <w:szCs w:val="24"/>
          <w:highlight w:val="white"/>
          <w:lang w:val="en-US"/>
        </w:rPr>
        <w:t>.</w:t>
      </w:r>
      <w:ins w:id="26" w:author="nspies13@gmail.com" w:date="2024-07-06T00:32:00Z">
        <w:r w:rsidR="3307F50F" w:rsidRPr="3869DCEA">
          <w:rPr>
            <w:color w:val="2A2A2A"/>
            <w:sz w:val="24"/>
            <w:szCs w:val="24"/>
            <w:highlight w:val="white"/>
            <w:lang w:val="en-US"/>
          </w:rPr>
          <w:t xml:space="preserve"> The </w:t>
        </w:r>
        <w:proofErr w:type="spellStart"/>
        <w:r w:rsidR="3307F50F" w:rsidRPr="3869DCEA">
          <w:rPr>
            <w:i/>
            <w:iCs/>
            <w:color w:val="2A2A2A"/>
            <w:sz w:val="24"/>
            <w:szCs w:val="24"/>
            <w:highlight w:val="white"/>
            <w:lang w:val="en-US"/>
            <w:rPrChange w:id="27" w:author="nspies13@gmail.com" w:date="2024-07-06T00:32:00Z">
              <w:rPr>
                <w:color w:val="2A2A2A"/>
                <w:sz w:val="24"/>
                <w:szCs w:val="24"/>
                <w:highlight w:val="white"/>
                <w:lang w:val="en-US"/>
              </w:rPr>
            </w:rPrChange>
          </w:rPr>
          <w:t>refineR</w:t>
        </w:r>
        <w:proofErr w:type="spellEnd"/>
        <w:r w:rsidR="3307F50F" w:rsidRPr="3869DCEA">
          <w:rPr>
            <w:i/>
            <w:iCs/>
            <w:color w:val="2A2A2A"/>
            <w:sz w:val="24"/>
            <w:szCs w:val="24"/>
            <w:highlight w:val="white"/>
            <w:lang w:val="en-US"/>
            <w:rPrChange w:id="28" w:author="nspies13@gmail.com" w:date="2024-07-06T00:32:00Z">
              <w:rPr>
                <w:color w:val="2A2A2A"/>
                <w:sz w:val="24"/>
                <w:szCs w:val="24"/>
                <w:highlight w:val="white"/>
                <w:lang w:val="en-US"/>
              </w:rPr>
            </w:rPrChange>
          </w:rPr>
          <w:t xml:space="preserve"> </w:t>
        </w:r>
        <w:r w:rsidR="3307F50F" w:rsidRPr="3869DCEA">
          <w:rPr>
            <w:color w:val="2A2A2A"/>
            <w:sz w:val="24"/>
            <w:szCs w:val="24"/>
            <w:highlight w:val="white"/>
            <w:lang w:val="en-US"/>
          </w:rPr>
          <w:t>approach uses all real-world data as inputs and leverages a sophistica</w:t>
        </w:r>
      </w:ins>
      <w:ins w:id="29" w:author="nspies13@gmail.com" w:date="2024-07-06T00:33:00Z">
        <w:r w:rsidR="3307F50F" w:rsidRPr="3869DCEA">
          <w:rPr>
            <w:color w:val="2A2A2A"/>
            <w:sz w:val="24"/>
            <w:szCs w:val="24"/>
            <w:highlight w:val="white"/>
            <w:lang w:val="en-US"/>
          </w:rPr>
          <w:t>ted curve smoothing approach to separate the pathologic results from non-pathol</w:t>
        </w:r>
        <w:r w:rsidR="357E0D12" w:rsidRPr="3869DCEA">
          <w:rPr>
            <w:color w:val="2A2A2A"/>
            <w:sz w:val="24"/>
            <w:szCs w:val="24"/>
            <w:highlight w:val="white"/>
            <w:lang w:val="en-US"/>
          </w:rPr>
          <w:t>ogic. An indirect reference interval can then be estimated on that non-pathologic fraction, without requiring upfront filtering</w:t>
        </w:r>
      </w:ins>
      <w:ins w:id="30" w:author="nspies13@gmail.com" w:date="2024-07-06T00:34:00Z">
        <w:r w:rsidR="357E0D12" w:rsidRPr="3869DCEA">
          <w:rPr>
            <w:color w:val="2A2A2A"/>
            <w:sz w:val="24"/>
            <w:szCs w:val="24"/>
            <w:highlight w:val="white"/>
            <w:lang w:val="en-US"/>
          </w:rPr>
          <w:t xml:space="preserve"> of healthy patients.</w:t>
        </w:r>
      </w:ins>
      <w:ins w:id="31" w:author="Nick Spies" w:date="2024-07-06T19:42:00Z">
        <w:r w:rsidR="00586794">
          <w:rPr>
            <w:color w:val="2A2A2A"/>
            <w:sz w:val="24"/>
            <w:szCs w:val="24"/>
            <w:highlight w:val="white"/>
            <w:lang w:val="en-US"/>
          </w:rPr>
          <w:t xml:space="preserve"> </w:t>
        </w:r>
      </w:ins>
    </w:p>
    <w:p w14:paraId="5D6EF002" w14:textId="7F8AA4AD" w:rsidR="008F41E6" w:rsidRDefault="007669B3" w:rsidP="79D2AAAF">
      <w:pPr>
        <w:spacing w:line="480" w:lineRule="auto"/>
        <w:ind w:firstLine="720"/>
        <w:rPr>
          <w:color w:val="2A2A2A"/>
          <w:sz w:val="24"/>
          <w:szCs w:val="24"/>
          <w:highlight w:val="white"/>
          <w:lang w:val="en-US"/>
        </w:rPr>
      </w:pPr>
      <w:r w:rsidRPr="3869DCEA">
        <w:rPr>
          <w:color w:val="2A2A2A"/>
          <w:sz w:val="24"/>
          <w:szCs w:val="24"/>
          <w:highlight w:val="white"/>
          <w:lang w:val="en-US"/>
        </w:rPr>
        <w:t xml:space="preserve">We hypothesized that the current RIs for PT/INR and </w:t>
      </w:r>
      <w:proofErr w:type="spellStart"/>
      <w:r w:rsidRPr="3869DCEA">
        <w:rPr>
          <w:color w:val="2A2A2A"/>
          <w:sz w:val="24"/>
          <w:szCs w:val="24"/>
          <w:highlight w:val="white"/>
          <w:lang w:val="en-US"/>
        </w:rPr>
        <w:t>aPTT</w:t>
      </w:r>
      <w:proofErr w:type="spellEnd"/>
      <w:r w:rsidR="7B13C374" w:rsidRPr="3869DCEA">
        <w:rPr>
          <w:color w:val="2A2A2A"/>
          <w:sz w:val="24"/>
          <w:szCs w:val="24"/>
          <w:highlight w:val="white"/>
          <w:lang w:val="en-US"/>
        </w:rPr>
        <w:t xml:space="preserve">, </w:t>
      </w:r>
      <w:ins w:id="32" w:author="nspies13@gmail.com" w:date="2024-07-06T23:11:00Z">
        <w:r w:rsidR="7B13C374" w:rsidRPr="3869DCEA">
          <w:rPr>
            <w:color w:val="2A2A2A"/>
            <w:sz w:val="24"/>
            <w:szCs w:val="24"/>
            <w:highlight w:val="white"/>
            <w:lang w:val="en-US"/>
          </w:rPr>
          <w:t>which span the full first year of life,</w:t>
        </w:r>
      </w:ins>
      <w:r w:rsidRPr="3869DCEA">
        <w:rPr>
          <w:color w:val="2A2A2A"/>
          <w:sz w:val="24"/>
          <w:szCs w:val="24"/>
          <w:highlight w:val="white"/>
          <w:lang w:val="en-US"/>
        </w:rPr>
        <w:t xml:space="preserve"> were leading to a high proportion of results in neonatal populations being flagged as abnormal. If true, this could obfuscate bleeding risk assessment, motivate unnecessary transfusions, and contribute to “alert fatigue” in clinical providers. Given the risks of transfusion</w:t>
      </w:r>
      <w:r w:rsidR="006841CD">
        <w:rPr>
          <w:color w:val="2A2A2A"/>
          <w:sz w:val="24"/>
          <w:szCs w:val="24"/>
          <w:highlight w:val="white"/>
          <w:lang w:val="en-US"/>
        </w:rPr>
        <w:fldChar w:fldCharType="begin"/>
      </w:r>
      <w:r w:rsidR="00CE1F29">
        <w:rPr>
          <w:color w:val="2A2A2A"/>
          <w:sz w:val="24"/>
          <w:szCs w:val="24"/>
          <w:highlight w:val="white"/>
          <w:lang w:val="en-US"/>
        </w:rPr>
        <w:instrText xml:space="preserve"> ADDIN ZOTERO_ITEM CSL_CITATION {"citationID":"qJLjaKTN","properties":{"formattedCitation":"(1,2,13,14)","plainCitation":"(1,2,13,14)","noteIndex":0},"citationItems":[{"id":1220,"uris":["http://zotero.org/users/9556023/items/QPAQPFPP"],"itemData":{"id":1220,"type":"article-journal","abstract":"OBJECTIVE: A cross-sectional, observational study of outcomes for neonates with severe neonatal thrombocytopenia (SNT; platelet count of &amp;lt;60 × 109 platelets per L) was performed to examine hemorrhage and use of platelet transfusions.\n            METHODS: Neonates who were admitted to 7 NICUs and developed SNT were enrolled for daily data collection.\n            RESULTS: Among 3652 neonatal admissions, 194 neonates (5%) developed SNT. The median gestational age of 169 enrolled neonates was 27 weeks (interquartile range [IQR]: 24–32 weeks), and the median birth weight was 822 g (IQR: 670–1300 g). Platelet count nadirs were &amp;lt;20 × 109, 20 to 39 × 109, and 40 to 59 × 109 platelets per L for 58 (34%), 64 (39%), and 47 (28%) of all enrolled infants, respectively. During the study, 31 infants (18%) had no recorded hemorrhage, 123 (73%) developed minor hemorrhage, and 15 (9%) developed major hemorrhage. Thirteen (87%) of 15 episodes of major hemorrhage occurred in neonates with gestational ages of &amp;lt;28 weeks. Platelet transfusions (n = 415) were administered to 116 infants (69%); for 338 (81%) transfusions, the main recorded reason was low platelet count. Transfusions increased the platelet count from a median of 27 × 109 platelets per L (IQR: 19–36 × 109 platelets per L) to 79 × 109 platelets per L (IQR: 47.5–127 × 109 platelets per L).\n            CONCLUSIONS: Although one third of neonates enrolled in this study developed thrombocytopenia of &amp;lt;20 × 109 platelets per L, 91% did not develop major hemorrhage. Most platelet transfusions were given to neonates with thrombocytopenia with no bleeding or minor bleeding only.","container-title":"Pediatrics","DOI":"10.1542/peds.2009-0332","ISSN":"0031-4005, 1098-4275","issue":"5","language":"en","page":"e826-e834","source":"DOI.org (Crossref)","title":"Prospective, Observational Study of Outcomes in Neonates With Severe Thrombocytopenia","URL":"https://publications.aap.org/pediatrics/article/124/5/e826/72141/Prospective-Observational-Study-of-Outcomes-in","volume":"124","author":[{"family":"Stanworth","given":"Simon J."},{"family":"Clarke","given":"Paul"},{"family":"Watts","given":"Tim"},{"family":"Ballard","given":"Sally"},{"family":"Choo","given":"Louise"},{"family":"Morris","given":"Tim"},{"family":"Murphy","given":"Mike F."},{"family":"Roberts","given":"Irene"},{"literal":"for the Platelets and Neonatal Transfusion Study Group"}],"accessed":{"date-parts":[["2024",2,21]]},"issued":{"date-parts":[["2009",11,1]]}}},{"id":1172,"uris":["http://zotero.org/groups/5343947/items/29SPVDTD"],"itemData":{"id":1172,"type":"article-journal","abstract":"INTRODUCTION: Neonatal thrombocytopenia is a common and important clinical problem in preterm neonates. A trial assessing clinically relevant outcomes in relation to the different platelet count thresholds used to trigger transfusion has never been undertaken in preterm neonates with severe thrombocytopenia.\nOBJECTIVES: Platelets for Neonatal Transfusion - Study 2 (PlaNeT-2) aims to assess whether a higher prophylactic platelet transfusion threshold is superior to the lower thresholds in current standard practice in reducing the proportion of patients who have a major bleed or die up to study day 28.\nMETHODS: PlaNeT-2 is a two-stage, randomised, parallel-group, superiority trial. PlaNet-2 compares clinical outcomes in preterm neonates (&lt;34 weeks' gestation at birth) randomised to receive prophylactic platelet transfusions to maintain platelet counts at or above either 25 × 10(9)/l or 50 × 10(9)/l. The primary outcome measure is the proportion of patients who either die or experience a major bleed up to and including study day 28. A total of 660 infants will be randomised.\nRESULTS AND CONCLUSIONS: This trial will help define optimal platelet transfusion support for severely thrombocytopenic preterm neonates by evaluating the risks and benefits of two different prophylactic neonatal platelet transfusion thresholds.","container-title":"Neonatology","DOI":"10.1159/000358481","ISSN":"1661-7819","issue":"2","journalAbbreviation":"Neonatology","language":"eng","note":"PMID: 24851997","page":"102-106","source":"PubMed","title":"Platelets for neonatal transfusion - study 2: a randomised controlled trial to compare two different platelet count thresholds for prophylactic platelet transfusion to preterm neonates","title-short":"Platelets for neonatal transfusion - study 2","volume":"106","author":[{"family":"Curley","given":"Anna"},{"family":"Venkatesh","given":"Vidheya"},{"family":"Stanworth","given":"Simon"},{"family":"Clarke","given":"Paul"},{"family":"Watts","given":"Timothy"},{"family":"New","given":"Helen"},{"family":"Willoughby","given":"Karen"},{"family":"Khan","given":"Rizwan"},{"family":"Muthukumar","given":"Priya"},{"family":"Deary","given":"Alison"}],"issued":{"date-parts":[["2014"]]}}},{"id":1211,"uris":["http://zotero.org/groups/5343947/items/G8C4PK2N"],"itemData":{"id":1211,"type":"article-journal","container-title":"Journal of Perinatology","DOI":"10.1038/s41372-018-0274-9","ISSN":"0743-8346, 1476-5543","issue":"3","journalAbbreviation":"J Perinatol","language":"en","page":"393-400","source":"DOI.org (Crossref)","title":"Early red cell transfusion is associated with development of severe retinopathy of prematurity","URL":"https://www.nature.com/articles/s41372-018-0274-9","volume":"39","author":[{"family":"Lust","given":"Christopher"},{"family":"Vesoulis","given":"Zachary"},{"family":"Jackups","given":"Ronald"},{"family":"Liao","given":"Steve"},{"family":"Rao","given":"Rakesh"},{"family":"Mathur","given":"Amit M."}],"accessed":{"date-parts":[["2024",1,25]]},"issued":{"date-parts":[["2019",3]]}}},{"id":1210,"uris":["http://zotero.org/groups/5343947/items/FR2XMVZR"],"itemData":{"id":1210,"type":"article-journal","abstract":"Importance\n              Infants born extremely preterm receive transfusions at higher platelet count thresholds than older children and adults due to concerns for intracranial hemorrhage. A recent randomized trial comparing 2 platelet transfusion thresholds showed the higher threshold was associated with increased risk of long-term adverse neurodevelopmental outcomes.\n            \n            \n              Objective\n              To evaluate the association of platelet transfusion exposure with death and severe neurodevelopmental impairment (NDI) at 2 years’ corrected age in a cohort of infants born extremely preterm.\n            \n            \n              Design, Setting, and Participants\n              An observational cohort study and secondary analysis of the Preterm Erythropoietin Neuroprotection Trial, a randomized, placebo-controlled clinical trial of erythropoietin neuroprotection in neonates born extremely preterm, was conducted in 30 neonatal intensive care units in the US from December 1, 2013, to September 31, 2016. This analysis included 819 infants born extremely preterm at 24 to 27 completed weeks of gestation who had a documented outcome (death or neurodevelopmental assessment). Analysis was performed in April 2023.\n            \n            \n              Exposures\n              Any platelet transfusion during neonatal intensive care unit hospitalization.\n            \n            \n              Main Outcomes and Measures\n              The primary composite outcome was death or severe NDI evaluated at 2 years’ corrected age using the Bayley Scales of Infant Development–Third Edition (BSID-III) and the Gross Motor Function Classification System and was defined as the presence of severe cerebral palsy or a BSID-III composite motor or cognitive score 2 SDs below the mean. Confounding by indication for platelet transfusion was addressed with covariate adjustment and propensity score methods.\n            \n            \n              Results\n              Of the 819 infants included in the analysis (429 [52.4%] male; mean [SD] gestational age, 25.5 [1.1] weeks), 245 (30.0%) received at least 1 platelet transfusion during their initial hospitalization. The primary outcome occurred in 46.5% (114 of 245) of infants exposed to a platelet transfusion and 13.9% (80 of 574) of nonexposed infants with a corresponding odds ratio of 2.43 (95% CI, 1.24-4.76), adjusted for propensity score, gestational age at birth, and trial treatment group. The individual components of death and severe NDI were directionally consistent with the overall composite outcome.\n            \n            \n              Conclusions and Relevance\n              The findings of this study suggest that platelet transfusion in infants born extremely preterm may be associated with an increased risk of death or severe NDI at 2 years’ corrected age, although the possibility of residual confounding by indication cannot be excluded.","container-title":"JAMA Network Open","DOI":"10.1001/jamanetworkopen.2023.52394","ISSN":"2574-3805","issue":"1","journalAbbreviation":"JAMA Netw Open","language":"en","page":"e2352394","source":"DOI.org (Crossref)","title":"Platelet Transfusion and Death or Neurodevelopmental Impairment in Children Born Extremely Preterm","URL":"https://jamanetwork.com/journals/jamanetworkopen/fullarticle/2814212","volume":"7","author":[{"family":"Davenport","given":"Patricia E."},{"family":"Wood","given":"Thomas R."},{"family":"Heagerty","given":"Patrick J."},{"family":"Sola-Visner","given":"Martha C."},{"family":"Juul","given":"Sandra E."},{"family":"Patel","given":"Ravi M."}],"accessed":{"date-parts":[["2024",1,24]]},"issued":{"date-parts":[["2024",1,23]]}}}],"schema":"https://github.com/citation-style-language/schema/raw/master/csl-citation.json"} </w:instrText>
      </w:r>
      <w:r w:rsidR="006841CD">
        <w:rPr>
          <w:color w:val="2A2A2A"/>
          <w:sz w:val="24"/>
          <w:szCs w:val="24"/>
          <w:highlight w:val="white"/>
          <w:lang w:val="en-US"/>
        </w:rPr>
        <w:fldChar w:fldCharType="separate"/>
      </w:r>
      <w:r w:rsidR="00CE1F29">
        <w:rPr>
          <w:noProof/>
          <w:color w:val="2A2A2A"/>
          <w:sz w:val="24"/>
          <w:szCs w:val="24"/>
          <w:highlight w:val="white"/>
          <w:lang w:val="en-US"/>
        </w:rPr>
        <w:t>(1,2,13,14)</w:t>
      </w:r>
      <w:r w:rsidR="006841CD">
        <w:rPr>
          <w:color w:val="2A2A2A"/>
          <w:sz w:val="24"/>
          <w:szCs w:val="24"/>
          <w:highlight w:val="white"/>
          <w:lang w:val="en-US"/>
        </w:rPr>
        <w:fldChar w:fldCharType="end"/>
      </w:r>
      <w:r w:rsidRPr="3869DCEA">
        <w:rPr>
          <w:sz w:val="24"/>
          <w:szCs w:val="24"/>
          <w:lang w:val="en-US"/>
        </w:rPr>
        <w:t xml:space="preserve"> and the unclear association between laboratory values and bleeding outcomes</w:t>
      </w:r>
      <w:r w:rsidR="006841CD">
        <w:rPr>
          <w:sz w:val="24"/>
          <w:szCs w:val="24"/>
          <w:lang w:val="en-US"/>
        </w:rPr>
        <w:fldChar w:fldCharType="begin"/>
      </w:r>
      <w:r w:rsidR="00CE1F29">
        <w:rPr>
          <w:sz w:val="24"/>
          <w:szCs w:val="24"/>
          <w:lang w:val="en-US"/>
        </w:rPr>
        <w:instrText xml:space="preserve"> ADDIN ZOTERO_ITEM CSL_CITATION {"citationID":"L0yd6JFL","properties":{"formattedCitation":"(15\\uc0\\u8211{}18)","plainCitation":"(15–18)","noteIndex":0},"citationItems":[{"id":1158,"uris":["http://zotero.org/groups/5343947/items/YZXWXCXM"],"itemData":{"id":1158,"type":"article-journal","abstract":"BACKGROUND: Very premature infants are at high risk of bleeding complications; however, few data exist on ranges for standard coagulation tests.\nOBJECTIVES: The primary objective of this study was to measure standard plasma coagulation tests and thrombin generation in very premature infants compared with term infants. The secondary objective was to evaluate whether an association existed between coagulation indices and intraventricular hemorrhage (IVH).\nPATIENTS/METHODS: Cord and peripheral blood of neonates &lt; 30 weeks gestational age (GA) was drawn at birth, on days 1 and 3 and fortnightly until 30 weeks corrected gestational age. Prothrombin time (PT), activated partial thromboplastin time (APTT), fibrinogen and coagulation factor levels were measured and tissue factor-stimulated thrombin generation was characterized. Control plasma was obtained from cord blood of term neonates.\nRESULTS: One hundred and sixteen infants were recruited. Median (range) GA was 27.7 (23.7-29.9) weeks and mean (SD) birth weight was 1020 (255) g. Median (5th-95th percentile) day 1 PT, APTT and fibrinogen were 17.5 (12.7-26.6) s, 78.7 (48.7-134.3) s and 1.4 (0.72-3.8) g L(-1) , respectively. No difference in endogenous thrombin potential between preterm and term plasma was observed, where samples were available. Levels of coagulation factors II, VII, IX and X, protein C, protein S and antithrombin were reduced in preterm compared with term plasma. Day 1 APTT and PT were not associated with IVH.\nCONCLUSION: In the largest cross-sectional study to date of very preterm infants, typical ranges for standard coagulation tests were determined. Despite long clotting times, thrombin generation was observed to be similar in very preterm and term infants.","container-title":"Journal of thrombosis and haemostasis: JTH","DOI":"10.1111/jth.13130","ISSN":"1538-7836","issue":"11","journalAbbreviation":"J Thromb Haemost","language":"eng","note":"PMID: 26334448","page":"2021-2030","source":"PubMed","title":"Coagulation indices in very preterm infants from cord blood and postnatal samples","volume":"13","author":[{"family":"Neary","given":"E."},{"family":"McCallion","given":"N."},{"family":"Kevane","given":"B."},{"family":"Cotter","given":"M."},{"family":"Egan","given":"K."},{"family":"Regan","given":"I."},{"family":"Kirkham","given":"C."},{"family":"Mooney","given":"C."},{"family":"Coulter-Smith","given":"S."},{"family":"Ní Áinle","given":"F."}],"issued":{"date-parts":[["2015",11]]}}},{"id":1156,"uris":["http://zotero.org/groups/5343947/items/SYGWL6TF"],"itemData":{"id":1156,"type":"article-journal","abstract":"BACKGROUND AND STUDY PURPOSE: Intraventricular hemorrhage (IVH) is a major complication in preterm neonates with significant long-term morbidity and an increased mortality rate. The role of the immature coagulation system in the pathogenesis of IVH in these infants is still under debate. The aim of this study was to provide reference values for coagulation studies within the first 24h of life, and to relate these findings to the incidence of IVH.\nPATIENTS AND METHODS: In this retrospective study, a total of 250 (male: 123/female: 127; VLBW: 150 and ELBW: 100) infants were included over a 4-year-period. Coagulation studies were performed within the first 24h of life in all infants. Multiple regression analysis was employed to demonstrate a potential association between IVH and a number of known risk and protective factors for IVH (antenatal steroids, birth weight, gender, IUGR, APGAR score at 10minutes, platelet count, INR, PTT, fibrinogen).\nRESULTS: Mean birth weight was 1047.9±305.6 (range: 320-1490g). Both cellular (platelets, nucleated red blood cells) and plasmatic coagulation parameters (INR, fibrinogen and antithrombin III) were dependent on birth weight. Moreover, INR levels (p&lt;0.05) were significantly increased in neonates with IVH of any grade. Also, INR was positively correlated with the severity of IVH (Spearman's correlation coefficient: 0.193; p=0.003). While overall fibrinogen levels were not associated with IVH, a fibrinogen level&lt;100mg/dL significantly increased the risk for IVH (p&lt;0.01).\nCONCLUSIONS: Our data provide a robust set of reference values for both cellular and humoral coagulation studies in VLBW and ELBW infants for the first 24h of life. The results of our study indicate that abnormal INR levels and fibrinogen levels&lt;100mg/dL are significantly associated with the occurrence of IVH in this susceptible cohort.","container-title":"Early Human Development","DOI":"10.1016/j.earlhumdev.2015.09.008","ISSN":"1872-6232","issue":"12","journalAbbreviation":"Early Hum Dev","language":"eng","note":"PMID: 26529174","page":"695-700","source":"PubMed","title":"Cellular and humoral coagulation profiles and occurrence of IVH in VLBW and ELWB infants","volume":"91","author":[{"family":"Duppré","given":"Perrine"},{"family":"Sauer","given":"Harald"},{"family":"Giannopoulou","given":"Eleni Z."},{"family":"Gortner","given":"Ludwig"},{"family":"Nunold","given":"Holger"},{"family":"Wagenpfeil","given":"Stefan"},{"family":"Geisel","given":"Jürgen"},{"family":"Stephan","given":"Bernhard"},{"family":"Meyer","given":"Sascha"}],"issued":{"date-parts":[["2015",12]]}}},{"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T."}],"issued":{"date-parts":[["2014",3]]}}},{"id":1161,"uris":["http://zotero.org/groups/5343947/items/MT2D6G2A"],"itemData":{"id":1161,"type":"article-journal","abstract":"INTRODUCTION: The international normalized ratio (INR), a standardized method of reporting the prothrombin time, can be a surrogate marker of the vitamin K-dependent coagulation pathways.\nOBJECTIVE: To evaluate the relationship between INR measurements in the first 48 hours of life and subsequent development of intraventricular hemorrhage (IVH) in extremely preterm infants.\nMATERIALS AND METHODS: A single-center retrospective, observational cohort study of infants born at &lt;28 weeks gestation. The main outcome measure was defined as the degree of IVH seen on cranial ultrasound examinations at day 7 postnatal age.\nRESULTS: Of 200 infants, 109 (mean gestational age, 25.2 wk [SD, 1.27]) had coagulation results available. Of 109, 26 developed IVH. Elevated INR was associated with increased risk of a severe IVH (odds ratio [OR] 6.50; 95% confidence interval [CI], 1.65-25.62; P=0.008) adjusted for gestation, birth weight, and sex. INR was significantly associated with severe IVH in infants who did not receive blood products (OR, 64.60; 95% CI, 1.35-3081.25; P=0.035), but not in those who did (OR, 2.93; 95% CI, 0.67-12.71; P=0.151) (Pinteraction=0.086).\nCONCLUSION: An elevated INR in the first 48 hours of life may be useful to identify preterm infants at risk of severe IVH and may guide strategies to prevent the development, or limit the extension, of IVH.","container-title":"Journal of Pediatric Hematology/Oncology","DOI":"10.1097/MPH.0000000000001509","ISSN":"1536-3678","issue":"5","journalAbbreviation":"J Pediatr Hematol Oncol","language":"eng","note":"PMID: 31135715","page":"355-360","source":"PubMed","title":"Elevated International Normalized Ratio (INR) is Associated With an Increased Risk of Intraventricular Hemorrhage in Extremely Preterm Infants","volume":"41","author":[{"family":"Glover Williams","given":"Alessandra"},{"family":"Odd","given":"David"},{"family":"Bates","given":"Sarah"},{"family":"Russell","given":"Geoff"},{"family":"Heep","given":"Axel"}],"issued":{"date-parts":[["2019",7]]}}}],"schema":"https://github.com/citation-style-language/schema/raw/master/csl-citation.json"} </w:instrText>
      </w:r>
      <w:r w:rsidR="006841CD">
        <w:rPr>
          <w:sz w:val="24"/>
          <w:szCs w:val="24"/>
          <w:lang w:val="en-US"/>
        </w:rPr>
        <w:fldChar w:fldCharType="separate"/>
      </w:r>
      <w:r w:rsidR="00CE1F29" w:rsidRPr="00CE1F29">
        <w:rPr>
          <w:sz w:val="24"/>
        </w:rPr>
        <w:t>(15–18)</w:t>
      </w:r>
      <w:r w:rsidR="006841CD">
        <w:rPr>
          <w:sz w:val="24"/>
          <w:szCs w:val="24"/>
          <w:lang w:val="en-US"/>
        </w:rPr>
        <w:fldChar w:fldCharType="end"/>
      </w:r>
      <w:r w:rsidRPr="3869DCEA">
        <w:rPr>
          <w:color w:val="2A2A2A"/>
          <w:sz w:val="24"/>
          <w:szCs w:val="24"/>
          <w:highlight w:val="white"/>
          <w:lang w:val="en-US"/>
        </w:rPr>
        <w:t>, a more robust analysis</w:t>
      </w:r>
      <w:r w:rsidR="006841CD">
        <w:rPr>
          <w:color w:val="2A2A2A"/>
          <w:sz w:val="24"/>
          <w:szCs w:val="24"/>
          <w:highlight w:val="white"/>
          <w:lang w:val="en-US"/>
        </w:rPr>
        <w:t xml:space="preserve"> </w:t>
      </w:r>
      <w:r w:rsidRPr="3869DCEA">
        <w:rPr>
          <w:color w:val="2A2A2A"/>
          <w:sz w:val="24"/>
          <w:szCs w:val="24"/>
          <w:highlight w:val="white"/>
          <w:lang w:val="en-US"/>
        </w:rPr>
        <w:t xml:space="preserve"> is sorely needed. </w:t>
      </w:r>
    </w:p>
    <w:p w14:paraId="7A4ED60F" w14:textId="32448034" w:rsidR="00F525B9" w:rsidRDefault="007669B3" w:rsidP="3869DCEA">
      <w:pPr>
        <w:spacing w:line="480" w:lineRule="auto"/>
        <w:ind w:firstLine="720"/>
      </w:pPr>
      <w:r w:rsidRPr="3869DCEA">
        <w:rPr>
          <w:color w:val="2A2A2A"/>
          <w:sz w:val="24"/>
          <w:szCs w:val="24"/>
          <w:highlight w:val="white"/>
          <w:lang w:val="en-US"/>
        </w:rPr>
        <w:t xml:space="preserve">We aimed to assess the concordance between the normative distribution of neonatal PT, INR, and </w:t>
      </w:r>
      <w:proofErr w:type="spellStart"/>
      <w:r w:rsidRPr="3869DCEA">
        <w:rPr>
          <w:color w:val="2A2A2A"/>
          <w:sz w:val="24"/>
          <w:szCs w:val="24"/>
          <w:highlight w:val="white"/>
          <w:lang w:val="en-US"/>
        </w:rPr>
        <w:t>aPTT</w:t>
      </w:r>
      <w:proofErr w:type="spellEnd"/>
      <w:r w:rsidRPr="3869DCEA">
        <w:rPr>
          <w:color w:val="2A2A2A"/>
          <w:sz w:val="24"/>
          <w:szCs w:val="24"/>
          <w:highlight w:val="white"/>
          <w:lang w:val="en-US"/>
        </w:rPr>
        <w:t xml:space="preserve"> results estimated by </w:t>
      </w:r>
      <w:proofErr w:type="spellStart"/>
      <w:r w:rsidRPr="3869DCEA">
        <w:rPr>
          <w:i/>
          <w:iCs/>
          <w:color w:val="2A2A2A"/>
          <w:sz w:val="24"/>
          <w:szCs w:val="24"/>
          <w:highlight w:val="white"/>
          <w:lang w:val="en-US"/>
          <w:rPrChange w:id="33" w:author="Spies, Nicholas" w:date="2024-06-20T01:29:00Z">
            <w:rPr>
              <w:color w:val="2A2A2A"/>
              <w:sz w:val="24"/>
              <w:szCs w:val="24"/>
              <w:highlight w:val="white"/>
              <w:lang w:val="en-US"/>
            </w:rPr>
          </w:rPrChange>
        </w:rPr>
        <w:t>refineR</w:t>
      </w:r>
      <w:proofErr w:type="spellEnd"/>
      <w:r w:rsidRPr="3869DCEA">
        <w:rPr>
          <w:i/>
          <w:iCs/>
          <w:color w:val="2A2A2A"/>
          <w:sz w:val="24"/>
          <w:szCs w:val="24"/>
          <w:highlight w:val="white"/>
          <w:lang w:val="en-US"/>
          <w:rPrChange w:id="34" w:author="Spies, Nicholas" w:date="2024-06-20T01:29:00Z">
            <w:rPr>
              <w:color w:val="2A2A2A"/>
              <w:sz w:val="24"/>
              <w:szCs w:val="24"/>
              <w:highlight w:val="white"/>
              <w:lang w:val="en-US"/>
            </w:rPr>
          </w:rPrChange>
        </w:rPr>
        <w:t xml:space="preserve"> </w:t>
      </w:r>
      <w:r w:rsidRPr="3869DCEA">
        <w:rPr>
          <w:color w:val="2A2A2A"/>
          <w:sz w:val="24"/>
          <w:szCs w:val="24"/>
          <w:highlight w:val="white"/>
          <w:lang w:val="en-US"/>
        </w:rPr>
        <w:t>with those currently used at our institution</w:t>
      </w:r>
      <w:ins w:id="35" w:author="nspies13@gmail.com" w:date="2024-07-06T23:12:00Z">
        <w:r w:rsidR="3CA041AF" w:rsidRPr="3869DCEA">
          <w:rPr>
            <w:color w:val="2A2A2A"/>
            <w:sz w:val="24"/>
            <w:szCs w:val="24"/>
            <w:highlight w:val="white"/>
            <w:lang w:val="en-US"/>
          </w:rPr>
          <w:t xml:space="preserve"> and compare them to previously published direct estimates in similar populations</w:t>
        </w:r>
      </w:ins>
      <w:r w:rsidR="006841CD">
        <w:rPr>
          <w:color w:val="2A2A2A"/>
          <w:sz w:val="24"/>
          <w:szCs w:val="24"/>
          <w:highlight w:val="white"/>
          <w:lang w:val="en-US"/>
        </w:rPr>
        <w:fldChar w:fldCharType="begin"/>
      </w:r>
      <w:r w:rsidR="00CE1F29">
        <w:rPr>
          <w:color w:val="2A2A2A"/>
          <w:sz w:val="24"/>
          <w:szCs w:val="24"/>
          <w:highlight w:val="white"/>
          <w:lang w:val="en-US"/>
        </w:rPr>
        <w:instrText xml:space="preserve"> ADDIN ZOTERO_ITEM CSL_CITATION {"citationID":"bNyL0jnL","properties":{"formattedCitation":"(15,17,19\\uc0\\u8211{}21)","plainCitation":"(15,17,19–21)","noteIndex":0},"citationItems":[{"id":1197,"uris":["http://zotero.org/groups/5343947/items/7RW2ZNXI"],"itemData":{"id":1197,"type":"article-journal","abstract":"The investigation of many hemostatic defects in the newborn is limited by the lack of normal reference values. This study was designed to determine the postnatal development of the human coagulation system in the healthy full-term infant. Consecutive mothers of healthy full-term infants born at St Joseph's Hospital in the city of Hamilton were approached for consent. One hundred eighteen full-term infants (37 to 42 weeks' gestational age) were entered into the study. Demographic information and a 2-mL blood sample were obtained in the postnatal period on days 1, 5, 30, 90, and 180. Between 40 and 79 full-term infants were studied on each day for each of the coagulation tests. Plasma was fractionated and stored at -70 degrees C for batch assaying of the following tests: prothrombin time, activated partial thromboplastin time, thrombin clotting time, and factor assays (biologic): fibrinogen, II, V, VII, VIII, IX, X, XI, XII, and high-molecular weight kininogen. Factor XIII subunits A and S, von Willebrand factor, and the inhibitors antithrombin III, alpha 2-antiplasmin, alpha 2-macroglobulin, alpha 1-antitrypsin, C1 esterase inhibitor, protein C, and protein S were measured immunologically. Plasminogen, prekallikrein, and heparin cofactor II were measured by using chromogenic substrates. The large number of infants studied at each time point allowed us to determine the following: the range of normal for each test at five time points in the postnatal period; that coagulation tests vary with the postnatal age of the infant; that different coagulation factors show different postnatal patterns of maturation; and that near-adult values are achieved for most components by 6 months of life. In summary, this large cohort of infants studied consecutively in the postnatal period allowed us to determine the normal development of the human coagulation system in the full-term infant.","container-title":"Blood","ISSN":"0006-4971","issue":"1","journalAbbreviation":"Blood","language":"eng","note":"PMID: 3593964","page":"165-172","source":"PubMed","title":"Development of the human coagulation system in the full-term infant","volume":"70","author":[{"family":"Andrew","given":"M."},{"family":"Paes","given":"B."},{"family":"Milner","given":"R."},{"family":"Johnston","given":"M."},{"family":"Mitchell","given":"L."},{"family":"Tollefsen","given":"D. M."},{"family":"Powers","given":"P."}],"issued":{"date-parts":[["1987",7]]}}},{"id":1199,"uris":["http://zotero.org/groups/5343947/items/MNU33Q4D"],"itemData":{"id":1199,"type":"article-journal","abstract":"This study was designed to determine the postnatal development of the human coagulation system in the healthy premature infant. Consecutive mothers of healthy premature infants born at either St Joseph's Hospital or McMaster University Medical Centre in Hamilton were asked for consent. One hundred thirty-seven premature infants (30 to 36 weeks of gestational age) entered the study. The premature infants did not have any major health problems and did not require ventilation or supplemental oxygen. Demographic information and a 20-mL blood sample were obtained in the postnatal period on days 1, 5, 30, 90, and 180. Between 40 and 96 premature infants were studied on each day for each of the following tests: prothrombin time, activated partial thromboplastin time, thrombin clotting time, plasminogen; 13 factor assays [fibrinogen, II, V, VII, VIII, IX, X, XI, XII, XIII, high-mol-wt kininogen (HMWK), prekallikrein (PK), von Willebrand factor (vWF)] and eight inhibitors [antithrombin III (AT-III), heparin cofactor II, alpha 2-antiplasmin, alpha 2-macroglobulin, alpha 1-antitrypsin, C1 esterase inhibitor, protein C (PC), and protein S (PS)]. A combination of biologic and immunologic assays were used. Between 30 to 36 weeks there was a minimal effect of gestational age for levels of AT-III, PC, and factors II and X only; therefore, the entire data set was used to generate reference ranges for these components of the coagulation system for premature infants. Next, the results for the premature infants were compared with those of a previously published study in 118 fullterm infants and with those for adults. An effect of gestational age was shown for plasminogen, fibrinogen, factors II, V, VIII, IX, XI, XII, HMWK, and all eight inhibitors. In general, the postnatal maturation towards adult levels was accelerated in premature infants as compared with the fullterm infants. By 6 months of age, most components of the coagulation system in premature infants had achieved near adult values.","container-title":"Blood","ISSN":"0006-4971","issue":"5","journalAbbreviation":"Blood","language":"eng","note":"PMID: 3179444","page":"1651-1657","source":"PubMed","title":"Development of the human coagulation system in the healthy premature infant","volume":"72","author":[{"family":"Andrew","given":"M."},{"family":"Paes","given":"B."},{"family":"Milner","given":"R."},{"family":"Johnston","given":"M."},{"family":"Mitchell","given":"L."},{"family":"Tollefsen","given":"D. M."},{"family":"Castle","given":"V."},{"family":"Powers","given":"P."}],"issued":{"date-parts":[["1988",11]]}}},{"id":1201,"uris":["http://zotero.org/groups/5343947/items/Z3ZAFQUG"],"itemData":{"id":1201,"type":"article-journal","abstract":"BACKGROUND: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T."}],"issued":{"date-parts":[["2014",3]]}}},{"id":1204,"uris":["http://zotero.org/groups/5343947/items/WMZ8MCTV"],"itemData":{"id":1204,"type":"article-journal","abstract":"BACKGROUND: Few published data exist to guide interpretation of coagulation times in extremely premature infants.\nOBJECTIVE: To determine coagulation reference ranges on day 1 of life in extremely premature infants.\nMETHODS: A retrospective review of day 1 coagulation tests was performed in 144 infants &lt;27 weeks' gestation between 2004 and 2010 in a tertiary neonatal unit. Samples were drawn through a non-heparinized umbilical or peripheral venous catheter as part of routine clinical care.\nRESULTS: Mean (SD) and median (range) prothrombin times (PT) of 21.5 (5.3) and 20.2 (13.3-39) s, respectively, activated partial thromboplastin times (APTT) of 75.2 (27.8) and 67.4 (34.9-191.6) s, respectively, and plasma fibrinogen levels of 1.9 (1.1) and 1.4 (0.5-4.8) g/l, respectively, were reported. Using reference intervals derived from the 2.5th to 97.5th centiles, ranges of 14.4-36.7 s, 40.5-158.5 s and 0.7-4.8 g/l were determined for PT, APTT and plasma fibrinogen levels, respectively. In a subcohort with grade 0-2 intraventricular haemorrhage (n = 92), mean PT and APTT were 20.9 and 71.3 s, respectively, versus mean PT and APTT of 23.1 and 88.4 s (p = 0.06 and p = 0.03), respectively for those with grade 3-4 intraventricular haemorrhage. Mean PT and APTT in a cohort of infants defined to be small for gestational age were 22 and 76.8 s. These results did not differ significantly from non-small for gestational age infants, with a mean PT and APTT of 19.5 and 73.4 s (p = 0.09 and p = 0.7).\nCONCLUSIONS: Reference ranges based on retrospective data were determined for PT, APTT and fibrinogen in a large cohort of extremely preterm infants.","container-title":"Neonatology","DOI":"10.1159/000353366","ISSN":"1661-7819","issue":"3","journalAbbreviation":"Neonatology","language":"eng","note":"PMID: 24030102","page":"222-227","source":"PubMed","title":"Laboratory coagulation parameters in extremely premature infants born earlier than 27 gestational weeks upon admission to a neonatal intensive care unit","volume":"104","author":[{"family":"Neary","given":"Elaine"},{"family":"Okafor","given":"Ike"},{"family":"Al-Awaysheh","given":"Faten"},{"family":"Kirkham","given":"Colin"},{"family":"Sheehan","given":"Katie"},{"family":"Mooney","given":"Ciaran"},{"family":"Foran","given":"Adrienne"},{"family":"Corcoran","given":"J. D."},{"family":"Ni Ainle","given":"Fionnuala"},{"family":"Cotter","given":"Melanie"},{"family":"McCallion","given":"Naomi"}],"issued":{"date-parts":[["2013"]]}}},{"id":1158,"uris":["http://zotero.org/groups/5343947/items/YZXWXCXM"],"itemData":{"id":1158,"type":"article-journal","abstract":"BACKGROUND: Very premature infants are at high risk of bleeding complications; however, few data exist on ranges for standard coagulation tests.\nOBJECTIVES: The primary objective of this study was to measure standard plasma coagulation tests and thrombin generation in very premature infants compared with term infants. The secondary objective was to evaluate whether an association existed between coagulation indices and intraventricular hemorrhage (IVH).\nPATIENTS/METHODS: Cord and peripheral blood of neonates &lt; 30 weeks gestational age (GA) was drawn at birth, on days 1 and 3 and fortnightly until 30 weeks corrected gestational age. Prothrombin time (PT), activated partial thromboplastin time (APTT), fibrinogen and coagulation factor levels were measured and tissue factor-stimulated thrombin generation was characterized. Control plasma was obtained from cord blood of term neonates.\nRESULTS: One hundred and sixteen infants were recruited. Median (range) GA was 27.7 (23.7-29.9) weeks and mean (SD) birth weight was 1020 (255) g. Median (5th-95th percentile) day 1 PT, APTT and fibrinogen were 17.5 (12.7-26.6) s, 78.7 (48.7-134.3) s and 1.4 (0.72-3.8) g L(-1) , respectively. No difference in endogenous thrombin potential between preterm and term plasma was observed, where samples were available. Levels of coagulation factors II, VII, IX and X, protein C, protein S and antithrombin were reduced in preterm compared with term plasma. Day 1 APTT and PT were not associated with IVH.\nCONCLUSION: In the largest cross-sectional study to date of very preterm infants, typical ranges for standard coagulation tests were determined. Despite long clotting times, thrombin generation was observed to be similar in very preterm and term infants.","container-title":"Journal of thrombosis and haemostasis: JTH","DOI":"10.1111/jth.13130","ISSN":"1538-7836","issue":"11","journalAbbreviation":"J Thromb Haemost","language":"eng","note":"PMID: 26334448","page":"2021-2030","source":"PubMed","title":"Coagulation indices in very preterm infants from cord blood and postnatal samples","volume":"13","author":[{"family":"Neary","given":"E."},{"family":"McCallion","given":"N."},{"family":"Kevane","given":"B."},{"family":"Cotter","given":"M."},{"family":"Egan","given":"K."},{"family":"Regan","given":"I."},{"family":"Kirkham","given":"C."},{"family":"Mooney","given":"C."},{"family":"Coulter-Smith","given":"S."},{"family":"Ní Áinle","given":"F."}],"issued":{"date-parts":[["2015",11]]}}}],"schema":"https://github.com/citation-style-language/schema/raw/master/csl-citation.json"} </w:instrText>
      </w:r>
      <w:r w:rsidR="006841CD">
        <w:rPr>
          <w:color w:val="2A2A2A"/>
          <w:sz w:val="24"/>
          <w:szCs w:val="24"/>
          <w:highlight w:val="white"/>
          <w:lang w:val="en-US"/>
        </w:rPr>
        <w:fldChar w:fldCharType="separate"/>
      </w:r>
      <w:r w:rsidR="00CE1F29" w:rsidRPr="00CE1F29">
        <w:rPr>
          <w:color w:val="000000"/>
          <w:sz w:val="24"/>
        </w:rPr>
        <w:t>(15,17,19–21)</w:t>
      </w:r>
      <w:r w:rsidR="006841CD">
        <w:rPr>
          <w:color w:val="2A2A2A"/>
          <w:sz w:val="24"/>
          <w:szCs w:val="24"/>
          <w:highlight w:val="white"/>
          <w:lang w:val="en-US"/>
        </w:rPr>
        <w:fldChar w:fldCharType="end"/>
      </w:r>
      <w:r w:rsidRPr="3869DCEA">
        <w:rPr>
          <w:color w:val="2A2A2A"/>
          <w:sz w:val="24"/>
          <w:szCs w:val="24"/>
          <w:highlight w:val="white"/>
          <w:lang w:val="en-US"/>
        </w:rPr>
        <w:t>. This work represents a crucial first step in the critical reappraisal of the clinical decision-making framework surrounding hemostasis evaluation in neonates at our institution</w:t>
      </w:r>
      <w:ins w:id="36" w:author="nspies13@gmail.com" w:date="2024-07-06T23:12:00Z">
        <w:r w:rsidR="63BE77AD" w:rsidRPr="3869DCEA">
          <w:rPr>
            <w:color w:val="2A2A2A"/>
            <w:sz w:val="24"/>
            <w:szCs w:val="24"/>
            <w:highlight w:val="white"/>
            <w:lang w:val="en-US"/>
          </w:rPr>
          <w:t xml:space="preserve">, and </w:t>
        </w:r>
      </w:ins>
      <w:ins w:id="37" w:author="nspies13@gmail.com" w:date="2024-07-06T23:13:00Z">
        <w:r w:rsidR="63BE77AD" w:rsidRPr="3869DCEA">
          <w:rPr>
            <w:color w:val="2A2A2A"/>
            <w:sz w:val="24"/>
            <w:szCs w:val="24"/>
            <w:highlight w:val="white"/>
            <w:lang w:val="en-US"/>
          </w:rPr>
          <w:t xml:space="preserve">represent a convenient and efficient </w:t>
        </w:r>
        <w:r w:rsidR="63BE77AD" w:rsidRPr="3869DCEA">
          <w:rPr>
            <w:color w:val="2A2A2A"/>
            <w:sz w:val="24"/>
            <w:szCs w:val="24"/>
            <w:highlight w:val="white"/>
            <w:lang w:val="en-US"/>
          </w:rPr>
          <w:lastRenderedPageBreak/>
          <w:t>method by which context-specific reference intervals</w:t>
        </w:r>
        <w:r w:rsidR="7BCCC1F8" w:rsidRPr="3869DCEA">
          <w:rPr>
            <w:color w:val="2A2A2A"/>
            <w:sz w:val="24"/>
            <w:szCs w:val="24"/>
            <w:highlight w:val="white"/>
            <w:lang w:val="en-US"/>
          </w:rPr>
          <w:t xml:space="preserve"> could be defined more bro</w:t>
        </w:r>
      </w:ins>
      <w:ins w:id="38" w:author="nspies13@gmail.com" w:date="2024-07-06T23:14:00Z">
        <w:r w:rsidR="7BCCC1F8" w:rsidRPr="3869DCEA">
          <w:rPr>
            <w:color w:val="2A2A2A"/>
            <w:sz w:val="24"/>
            <w:szCs w:val="24"/>
            <w:highlight w:val="white"/>
            <w:lang w:val="en-US"/>
          </w:rPr>
          <w:t>adly</w:t>
        </w:r>
      </w:ins>
      <w:r w:rsidRPr="3869DCEA">
        <w:rPr>
          <w:color w:val="2A2A2A"/>
          <w:sz w:val="24"/>
          <w:szCs w:val="24"/>
          <w:highlight w:val="white"/>
          <w:lang w:val="en-US"/>
        </w:rPr>
        <w:t xml:space="preserve">. We hope that by making the anonymized data and code publicly available, we can encourage replication and reproduction at other institutions and facilitate the development of more evidence-based </w:t>
      </w:r>
      <w:ins w:id="39" w:author="nspies13@gmail.com" w:date="2024-07-06T23:14:00Z">
        <w:r w:rsidR="0036CD0A" w:rsidRPr="3869DCEA">
          <w:rPr>
            <w:color w:val="2A2A2A"/>
            <w:sz w:val="24"/>
            <w:szCs w:val="24"/>
            <w:highlight w:val="white"/>
            <w:lang w:val="en-US"/>
          </w:rPr>
          <w:t xml:space="preserve">reference intervals and </w:t>
        </w:r>
      </w:ins>
      <w:r w:rsidRPr="3869DCEA">
        <w:rPr>
          <w:color w:val="2A2A2A"/>
          <w:sz w:val="24"/>
          <w:szCs w:val="24"/>
          <w:highlight w:val="white"/>
          <w:lang w:val="en-US"/>
        </w:rPr>
        <w:t xml:space="preserve">transfusion </w:t>
      </w:r>
      <w:r w:rsidR="630FAA32" w:rsidRPr="3869DCEA">
        <w:rPr>
          <w:color w:val="2A2A2A"/>
          <w:sz w:val="24"/>
          <w:szCs w:val="24"/>
          <w:highlight w:val="white"/>
          <w:lang w:val="en-US"/>
        </w:rPr>
        <w:t>practices</w:t>
      </w:r>
      <w:r w:rsidRPr="3869DCEA">
        <w:rPr>
          <w:color w:val="2A2A2A"/>
          <w:sz w:val="24"/>
          <w:szCs w:val="24"/>
          <w:highlight w:val="white"/>
          <w:lang w:val="en-US"/>
        </w:rPr>
        <w:t xml:space="preserve">. </w:t>
      </w:r>
    </w:p>
    <w:p w14:paraId="54C0AC25" w14:textId="77777777" w:rsidR="00F525B9" w:rsidRDefault="00F525B9" w:rsidP="00F525B9">
      <w:pPr>
        <w:spacing w:line="480" w:lineRule="auto"/>
      </w:pPr>
    </w:p>
    <w:p w14:paraId="3941A309" w14:textId="13378A48" w:rsidR="008F41E6" w:rsidRDefault="007669B3" w:rsidP="00F525B9">
      <w:pPr>
        <w:spacing w:line="480" w:lineRule="auto"/>
        <w:rPr>
          <w:b/>
          <w:i/>
          <w:color w:val="2A2A2A"/>
          <w:sz w:val="24"/>
          <w:szCs w:val="24"/>
          <w:highlight w:val="white"/>
        </w:rPr>
      </w:pPr>
      <w:r>
        <w:rPr>
          <w:b/>
          <w:i/>
          <w:color w:val="2A2A2A"/>
          <w:sz w:val="24"/>
          <w:szCs w:val="24"/>
          <w:highlight w:val="white"/>
        </w:rPr>
        <w:t>Methods</w:t>
      </w:r>
    </w:p>
    <w:p w14:paraId="2618507C" w14:textId="77777777" w:rsidR="008F41E6" w:rsidRDefault="007669B3">
      <w:pPr>
        <w:spacing w:line="480" w:lineRule="auto"/>
        <w:rPr>
          <w:i/>
          <w:color w:val="2A2A2A"/>
          <w:sz w:val="24"/>
          <w:szCs w:val="24"/>
          <w:highlight w:val="white"/>
        </w:rPr>
      </w:pPr>
      <w:r>
        <w:rPr>
          <w:i/>
          <w:color w:val="2A2A2A"/>
          <w:sz w:val="24"/>
          <w:szCs w:val="24"/>
          <w:highlight w:val="white"/>
        </w:rPr>
        <w:t>Data Collection and Processing</w:t>
      </w:r>
    </w:p>
    <w:p w14:paraId="75E6BA45" w14:textId="449D1084" w:rsidR="008F41E6" w:rsidRDefault="007669B3" w:rsidP="7A20B7B6">
      <w:pPr>
        <w:spacing w:line="480" w:lineRule="auto"/>
        <w:ind w:firstLine="720"/>
        <w:rPr>
          <w:color w:val="2A2A2A"/>
          <w:sz w:val="24"/>
          <w:szCs w:val="24"/>
          <w:highlight w:val="white"/>
          <w:lang w:val="en-US"/>
        </w:rPr>
      </w:pPr>
      <w:r w:rsidRPr="7A20B7B6">
        <w:rPr>
          <w:color w:val="2A2A2A"/>
          <w:sz w:val="24"/>
          <w:szCs w:val="24"/>
          <w:highlight w:val="white"/>
          <w:lang w:val="en-US"/>
        </w:rPr>
        <w:t xml:space="preserve">This study was reviewed and approved by the Washington University Institutional Review Board (IRB ID: 202402053). Data from routine clinical care of all neonates admitted to the neonatal intensive care unit for whom a PT, INR, or </w:t>
      </w:r>
      <w:proofErr w:type="spellStart"/>
      <w:r w:rsidRPr="7A20B7B6">
        <w:rPr>
          <w:color w:val="2A2A2A"/>
          <w:sz w:val="24"/>
          <w:szCs w:val="24"/>
          <w:highlight w:val="white"/>
          <w:lang w:val="en-US"/>
        </w:rPr>
        <w:t>aPTT</w:t>
      </w:r>
      <w:proofErr w:type="spellEnd"/>
      <w:r w:rsidRPr="7A20B7B6">
        <w:rPr>
          <w:color w:val="2A2A2A"/>
          <w:sz w:val="24"/>
          <w:szCs w:val="24"/>
          <w:highlight w:val="white"/>
          <w:lang w:val="en-US"/>
        </w:rPr>
        <w:t xml:space="preserve"> was performed between 1/1/2018 and 1/1/2024 (n = 9,467 results, 1,189 unique patients) were extracted from the electronic medical record. To reduce the risk of ascertainment bias, only the first measurement of each assay was included. Results performed after the administration of a blood product were removed (n = 72 results). Non-numerical results (e.g. “See Comment”, “&gt;250s”) were excluded. Gestational age (GA) was binned into preterm and term using 37 weeks as a cut-off.</w:t>
      </w:r>
      <w:r w:rsidRPr="7A20B7B6">
        <w:rPr>
          <w:i/>
          <w:iCs/>
          <w:color w:val="2A2A2A"/>
          <w:sz w:val="24"/>
          <w:szCs w:val="24"/>
          <w:highlight w:val="white"/>
          <w:lang w:val="en-US"/>
        </w:rPr>
        <w:t xml:space="preserve"> </w:t>
      </w:r>
    </w:p>
    <w:p w14:paraId="55B7216D" w14:textId="3333FA42" w:rsidR="008F41E6" w:rsidRDefault="5F3CE3C3" w:rsidP="3869DCEA">
      <w:pPr>
        <w:spacing w:line="480" w:lineRule="auto"/>
        <w:ind w:firstLine="720"/>
        <w:rPr>
          <w:color w:val="2A2A2A"/>
          <w:sz w:val="24"/>
          <w:szCs w:val="24"/>
          <w:highlight w:val="white"/>
          <w:lang w:val="en-US"/>
        </w:rPr>
      </w:pPr>
      <w:r w:rsidRPr="3869DCEA">
        <w:rPr>
          <w:color w:val="2A2A2A"/>
          <w:sz w:val="24"/>
          <w:szCs w:val="24"/>
          <w:highlight w:val="white"/>
          <w:lang w:val="en-US"/>
        </w:rPr>
        <w:t xml:space="preserve">All results were performed on fresh plasma samples collected directly from neonates, as </w:t>
      </w:r>
      <w:r w:rsidR="1EFD086A" w:rsidRPr="3869DCEA">
        <w:rPr>
          <w:color w:val="2A2A2A"/>
          <w:sz w:val="24"/>
          <w:szCs w:val="24"/>
          <w:highlight w:val="white"/>
          <w:lang w:val="en-US"/>
        </w:rPr>
        <w:t>umbilical cord blood coagulation testing is not performed at our institution.</w:t>
      </w:r>
      <w:r w:rsidRPr="3869DCEA">
        <w:rPr>
          <w:color w:val="2A2A2A"/>
          <w:sz w:val="24"/>
          <w:szCs w:val="24"/>
          <w:highlight w:val="white"/>
          <w:lang w:val="en-US"/>
        </w:rPr>
        <w:t xml:space="preserve"> </w:t>
      </w:r>
      <w:r w:rsidR="007669B3" w:rsidRPr="3869DCEA">
        <w:rPr>
          <w:color w:val="2A2A2A"/>
          <w:sz w:val="24"/>
          <w:szCs w:val="24"/>
          <w:highlight w:val="white"/>
          <w:lang w:val="en-US"/>
        </w:rPr>
        <w:t>Results prior to July 2021 were analyzed on the viscosity-based STA Compact Max (</w:t>
      </w:r>
      <w:proofErr w:type="spellStart"/>
      <w:r w:rsidR="007669B3" w:rsidRPr="3869DCEA">
        <w:rPr>
          <w:color w:val="2A2A2A"/>
          <w:sz w:val="24"/>
          <w:szCs w:val="24"/>
          <w:highlight w:val="white"/>
          <w:lang w:val="en-US"/>
        </w:rPr>
        <w:t>Diagnostica</w:t>
      </w:r>
      <w:proofErr w:type="spellEnd"/>
      <w:r w:rsidR="007669B3" w:rsidRPr="3869DCEA">
        <w:rPr>
          <w:color w:val="2A2A2A"/>
          <w:sz w:val="24"/>
          <w:szCs w:val="24"/>
          <w:highlight w:val="white"/>
          <w:lang w:val="en-US"/>
        </w:rPr>
        <w:t xml:space="preserve"> </w:t>
      </w:r>
      <w:proofErr w:type="spellStart"/>
      <w:r w:rsidR="007669B3" w:rsidRPr="3869DCEA">
        <w:rPr>
          <w:color w:val="2A2A2A"/>
          <w:sz w:val="24"/>
          <w:szCs w:val="24"/>
          <w:highlight w:val="white"/>
          <w:lang w:val="en-US"/>
        </w:rPr>
        <w:t>Stago</w:t>
      </w:r>
      <w:proofErr w:type="spellEnd"/>
      <w:r w:rsidR="007669B3" w:rsidRPr="3869DCEA">
        <w:rPr>
          <w:color w:val="2A2A2A"/>
          <w:sz w:val="24"/>
          <w:szCs w:val="24"/>
          <w:highlight w:val="white"/>
          <w:lang w:val="en-US"/>
        </w:rPr>
        <w:t xml:space="preserve">. Parsippany, NJ, USA). More recent results used a nephelometry-based ACL Top (Instrumentation Laboratory. Bedford, MA, USA). The difference in medians for PT and </w:t>
      </w:r>
      <w:proofErr w:type="spellStart"/>
      <w:r w:rsidR="007669B3" w:rsidRPr="3869DCEA">
        <w:rPr>
          <w:color w:val="2A2A2A"/>
          <w:sz w:val="24"/>
          <w:szCs w:val="24"/>
          <w:highlight w:val="white"/>
          <w:lang w:val="en-US"/>
        </w:rPr>
        <w:t>aPTT</w:t>
      </w:r>
      <w:proofErr w:type="spellEnd"/>
      <w:r w:rsidR="007669B3" w:rsidRPr="3869DCEA">
        <w:rPr>
          <w:color w:val="2A2A2A"/>
          <w:sz w:val="24"/>
          <w:szCs w:val="24"/>
          <w:highlight w:val="white"/>
          <w:lang w:val="en-US"/>
        </w:rPr>
        <w:t xml:space="preserve"> were both less than the total allowable error of 15%</w:t>
      </w:r>
      <w:r>
        <w:fldChar w:fldCharType="begin"/>
      </w:r>
      <w:r>
        <w:instrText>HYPERLINK "https://www.zotero.org/google-docs/?pxNBae" \h</w:instrText>
      </w:r>
      <w:r>
        <w:fldChar w:fldCharType="separate"/>
      </w:r>
      <w:r w:rsidR="007669B3" w:rsidRPr="3869DCEA">
        <w:rPr>
          <w:color w:val="2A2A2A"/>
          <w:sz w:val="24"/>
          <w:szCs w:val="24"/>
          <w:highlight w:val="white"/>
          <w:lang w:val="en-US"/>
        </w:rPr>
        <w:t>(20)</w:t>
      </w:r>
      <w:r>
        <w:rPr>
          <w:color w:val="2A2A2A"/>
          <w:sz w:val="24"/>
          <w:szCs w:val="24"/>
          <w:highlight w:val="white"/>
          <w:lang w:val="en-US"/>
        </w:rPr>
        <w:fldChar w:fldCharType="end"/>
      </w:r>
      <w:r w:rsidR="007669B3" w:rsidRPr="3869DCEA">
        <w:rPr>
          <w:color w:val="2A2A2A"/>
          <w:sz w:val="24"/>
          <w:szCs w:val="24"/>
          <w:highlight w:val="white"/>
          <w:lang w:val="en-US"/>
        </w:rPr>
        <w:t xml:space="preserve">, so data from before and after the instrumentation change were combined to increase sample size. Indirect reference interval estimation was performed using </w:t>
      </w:r>
      <w:proofErr w:type="spellStart"/>
      <w:r w:rsidR="007669B3" w:rsidRPr="3869DCEA">
        <w:rPr>
          <w:i/>
          <w:iCs/>
          <w:color w:val="2A2A2A"/>
          <w:sz w:val="24"/>
          <w:szCs w:val="24"/>
          <w:highlight w:val="white"/>
          <w:lang w:val="en-US"/>
        </w:rPr>
        <w:t>refineR</w:t>
      </w:r>
      <w:proofErr w:type="spellEnd"/>
      <w:r w:rsidR="00CE1F29">
        <w:rPr>
          <w:i/>
          <w:iCs/>
          <w:color w:val="2A2A2A"/>
          <w:sz w:val="24"/>
          <w:szCs w:val="24"/>
          <w:highlight w:val="white"/>
          <w:lang w:val="en-US"/>
        </w:rPr>
        <w:fldChar w:fldCharType="begin"/>
      </w:r>
      <w:r w:rsidR="00CE1F29">
        <w:rPr>
          <w:i/>
          <w:iCs/>
          <w:color w:val="2A2A2A"/>
          <w:sz w:val="24"/>
          <w:szCs w:val="24"/>
          <w:highlight w:val="white"/>
          <w:lang w:val="en-US"/>
        </w:rPr>
        <w:instrText xml:space="preserve"> ADDIN ZOTERO_ITEM CSL_CITATION {"citationID":"2EcaoWOR","properties":{"formattedCitation":"(11)","plainCitation":"(11)","noteIndex":0},"citationItems":[{"id":1182,"uris":["http://zotero.org/groups/5343947/items/IVHEUH66"],"itemData":{"id":1182,"type":"article-journal","abstract":"Reference intervals are essential for the interpretation of laboratory test results in medicine. We propose a novel indirect approach to estimate reference intervals from real-world data as an alternative to direct methods, which require samples from healthy individuals. The presented refineR algorithm separates the non-pathological distribution from the pathological distribution of observed test results using an inverse approach and identifies the model that best explains the non-pathological distribution. To evaluate its performance, we simulated test results from six common laboratory analytes with a varying location and fraction of pathological test results. Estimated reference intervals were compared to the ground truth, an alternative indirect method (kosmic), and the direct method (N = 120 and N = 400 samples). Overall, refineR achieved the lowest mean percentage error of all methods (2.77%). Analyzing the amount of reference intervals within ± 1 total error deviation from the ground truth, refineR (82.5%) was inferior to the direct method with N = 400 samples (90.1%), but outperformed kosmic (70.8%) and the direct method with N = 120 (67.4%). Additionally, reference intervals estimated from pediatric data were comparable to published direct method studies. In conclusion, the refineR algorithm enables precise estimation of reference intervals from real-world data and represents a viable complement to the direct method.","container-title":"Scientific Reports","DOI":"10.1038/s41598-021-95301-2","ISSN":"2045-2322","issue":"1","journalAbbreviation":"Sci Rep","language":"eng","note":"PMID: 34362961\nPMCID: PMC8346497","page":"16023","source":"PubMed","title":"refineR: A Novel Algorithm for Reference Interval Estimation from Real-World Data","title-short":"refineR","volume":"11","author":[{"family":"Ammer","given":"Tatjana"},{"family":"Schützenmeister","given":"André"},{"family":"Prokosch","given":"Hans-Ulrich"},{"family":"Rauh","given":"Manfred"},{"family":"Rank","given":"Christopher M."},{"family":"Zierk","given":"Jakob"}],"issued":{"date-parts":[["2021",8,6]]}}}],"schema":"https://github.com/citation-style-language/schema/raw/master/csl-citation.json"} </w:instrText>
      </w:r>
      <w:r w:rsidR="00CE1F29">
        <w:rPr>
          <w:i/>
          <w:iCs/>
          <w:color w:val="2A2A2A"/>
          <w:sz w:val="24"/>
          <w:szCs w:val="24"/>
          <w:highlight w:val="white"/>
          <w:lang w:val="en-US"/>
        </w:rPr>
        <w:fldChar w:fldCharType="separate"/>
      </w:r>
      <w:r w:rsidR="00CE1F29">
        <w:rPr>
          <w:i/>
          <w:iCs/>
          <w:noProof/>
          <w:color w:val="2A2A2A"/>
          <w:sz w:val="24"/>
          <w:szCs w:val="24"/>
          <w:highlight w:val="white"/>
          <w:lang w:val="en-US"/>
        </w:rPr>
        <w:t>(11)</w:t>
      </w:r>
      <w:r w:rsidR="00CE1F29">
        <w:rPr>
          <w:i/>
          <w:iCs/>
          <w:color w:val="2A2A2A"/>
          <w:sz w:val="24"/>
          <w:szCs w:val="24"/>
          <w:highlight w:val="white"/>
          <w:lang w:val="en-US"/>
        </w:rPr>
        <w:fldChar w:fldCharType="end"/>
      </w:r>
      <w:r w:rsidR="007669B3" w:rsidRPr="3869DCEA">
        <w:rPr>
          <w:color w:val="2A2A2A"/>
          <w:sz w:val="24"/>
          <w:szCs w:val="24"/>
          <w:highlight w:val="white"/>
          <w:lang w:val="en-US"/>
        </w:rPr>
        <w:t xml:space="preserve">, </w:t>
      </w:r>
      <w:r w:rsidR="007669B3" w:rsidRPr="3869DCEA">
        <w:rPr>
          <w:color w:val="2A2A2A"/>
          <w:sz w:val="24"/>
          <w:szCs w:val="24"/>
          <w:highlight w:val="white"/>
          <w:lang w:val="en-US"/>
        </w:rPr>
        <w:lastRenderedPageBreak/>
        <w:t>with the modified Box-Cox method</w:t>
      </w:r>
      <w:r w:rsidR="00D038F8">
        <w:rPr>
          <w:color w:val="2A2A2A"/>
          <w:sz w:val="24"/>
          <w:szCs w:val="24"/>
          <w:highlight w:val="white"/>
          <w:lang w:val="en-US"/>
        </w:rPr>
        <w:fldChar w:fldCharType="begin"/>
      </w:r>
      <w:r w:rsidR="00D038F8">
        <w:rPr>
          <w:color w:val="2A2A2A"/>
          <w:sz w:val="24"/>
          <w:szCs w:val="24"/>
          <w:highlight w:val="white"/>
          <w:lang w:val="en-US"/>
        </w:rPr>
        <w:instrText xml:space="preserve"> ADDIN ZOTERO_ITEM CSL_CITATION {"citationID":"Szn3LtXi","properties":{"formattedCitation":"(22)","plainCitation":"(22)","noteIndex":0},"citationItems":[{"id":1373,"uris":["http://zotero.org/users/9556023/items/ICV6S9YS"],"itemData":{"id":1373,"type":"article-journal","abstract":"[In the analysis of data it is often assumed that observations y&lt;sub&gt;1&lt;/sub&gt;, y&lt;sub&gt;2&lt;/sub&gt;, ..., y&lt;sub&gt;n&lt;/sub&gt; are independently normally distributed with constant variance and with expectations specified by a model linear in a set of parameters θ. In this paper we make the less restrictive assumption that such a normal, homoscedastic, linear model is appropriate after some suitable transformation has been applied to the y's. Inferences about the transformation and about the parameters of the linear model are made by computing the likelihood function and the relevant posterior distribution. The contributions of normality, homoscedasticity and additivity to the transformation are separated. The relation of the present methods to earlier procedures for finding transformations is discussed. The methods are illustrated with examples.]","archive":"JSTOR","container-title":"Journal of the Royal Statistical Society. Series B (Methodological)","ISSN":"00359246","issue":"2","note":"publisher: [Royal Statistical Society, Wiley]","page":"211-252","title":"An Analysis of Transformations","URL":"http://www.jstor.org/stable/2984418","volume":"26","author":[{"family":"Box","given":"G. E. P."},{"family":"Cox","given":"D. R."}],"accessed":{"date-parts":[["2024",7,6]]},"issued":{"date-parts":[["1964"]]}}}],"schema":"https://github.com/citation-style-language/schema/raw/master/csl-citation.json"} </w:instrText>
      </w:r>
      <w:r w:rsidR="00D038F8">
        <w:rPr>
          <w:color w:val="2A2A2A"/>
          <w:sz w:val="24"/>
          <w:szCs w:val="24"/>
          <w:highlight w:val="white"/>
          <w:lang w:val="en-US"/>
        </w:rPr>
        <w:fldChar w:fldCharType="separate"/>
      </w:r>
      <w:r w:rsidR="00D038F8">
        <w:rPr>
          <w:noProof/>
          <w:color w:val="2A2A2A"/>
          <w:sz w:val="24"/>
          <w:szCs w:val="24"/>
          <w:highlight w:val="white"/>
          <w:lang w:val="en-US"/>
        </w:rPr>
        <w:t>(22)</w:t>
      </w:r>
      <w:r w:rsidR="00D038F8">
        <w:rPr>
          <w:color w:val="2A2A2A"/>
          <w:sz w:val="24"/>
          <w:szCs w:val="24"/>
          <w:highlight w:val="white"/>
          <w:lang w:val="en-US"/>
        </w:rPr>
        <w:fldChar w:fldCharType="end"/>
      </w:r>
      <w:r w:rsidR="007669B3" w:rsidRPr="3869DCEA">
        <w:rPr>
          <w:color w:val="2A2A2A"/>
          <w:sz w:val="24"/>
          <w:szCs w:val="24"/>
          <w:highlight w:val="white"/>
          <w:lang w:val="en-US"/>
        </w:rPr>
        <w:t>.</w:t>
      </w:r>
      <w:r w:rsidR="16E11EB8" w:rsidRPr="3869DCEA">
        <w:rPr>
          <w:color w:val="2A2A2A"/>
          <w:sz w:val="24"/>
          <w:szCs w:val="24"/>
          <w:highlight w:val="white"/>
          <w:lang w:val="en-US"/>
        </w:rPr>
        <w:t xml:space="preserve"> </w:t>
      </w:r>
      <w:r w:rsidR="007669B3" w:rsidRPr="3869DCEA">
        <w:rPr>
          <w:color w:val="2A2A2A"/>
          <w:sz w:val="24"/>
          <w:szCs w:val="24"/>
          <w:highlight w:val="white"/>
          <w:lang w:val="en-US"/>
        </w:rPr>
        <w:t xml:space="preserve">These indirect RIs were then compared to </w:t>
      </w:r>
      <w:ins w:id="40" w:author="Nick Spies" w:date="2024-07-06T21:23:00Z">
        <w:r w:rsidR="00E51899">
          <w:rPr>
            <w:color w:val="2A2A2A"/>
            <w:sz w:val="24"/>
            <w:szCs w:val="24"/>
            <w:highlight w:val="white"/>
            <w:lang w:val="en-US"/>
          </w:rPr>
          <w:t xml:space="preserve">our </w:t>
        </w:r>
      </w:ins>
      <w:del w:id="41" w:author="nspies13@gmail.com" w:date="2024-07-06T23:32:00Z">
        <w:r w:rsidR="007669B3" w:rsidRPr="3869DCEA" w:rsidDel="007669B3">
          <w:rPr>
            <w:color w:val="2A2A2A"/>
            <w:sz w:val="24"/>
            <w:szCs w:val="24"/>
            <w:highlight w:val="white"/>
            <w:lang w:val="en-US"/>
          </w:rPr>
          <w:delText xml:space="preserve">the </w:delText>
        </w:r>
      </w:del>
      <w:r w:rsidR="007669B3" w:rsidRPr="3869DCEA">
        <w:rPr>
          <w:color w:val="2A2A2A"/>
          <w:sz w:val="24"/>
          <w:szCs w:val="24"/>
          <w:highlight w:val="white"/>
          <w:lang w:val="en-US"/>
        </w:rPr>
        <w:t>currently reported</w:t>
      </w:r>
      <w:ins w:id="42" w:author="nspies13@gmail.com" w:date="2024-07-06T23:32:00Z">
        <w:r w:rsidR="4541CCAF" w:rsidRPr="3869DCEA">
          <w:rPr>
            <w:color w:val="2A2A2A"/>
            <w:sz w:val="24"/>
            <w:szCs w:val="24"/>
            <w:highlight w:val="white"/>
            <w:lang w:val="en-US"/>
          </w:rPr>
          <w:t xml:space="preserve"> </w:t>
        </w:r>
      </w:ins>
      <w:ins w:id="43" w:author="Nick Spies" w:date="2024-07-06T21:23:00Z">
        <w:r w:rsidR="00E51899">
          <w:rPr>
            <w:color w:val="2A2A2A"/>
            <w:sz w:val="24"/>
            <w:szCs w:val="24"/>
            <w:highlight w:val="white"/>
            <w:lang w:val="en-US"/>
          </w:rPr>
          <w:t>intervals f</w:t>
        </w:r>
      </w:ins>
      <w:ins w:id="44" w:author="Nick Spies" w:date="2024-07-06T21:24:00Z">
        <w:r w:rsidR="00E51899">
          <w:rPr>
            <w:color w:val="2A2A2A"/>
            <w:sz w:val="24"/>
            <w:szCs w:val="24"/>
            <w:highlight w:val="white"/>
            <w:lang w:val="en-US"/>
          </w:rPr>
          <w:t xml:space="preserve">or patients &lt;1 year old, </w:t>
        </w:r>
      </w:ins>
      <w:r w:rsidR="00D038F8">
        <w:rPr>
          <w:color w:val="2A2A2A"/>
          <w:sz w:val="24"/>
          <w:szCs w:val="24"/>
          <w:highlight w:val="white"/>
          <w:lang w:val="en-US"/>
        </w:rPr>
        <w:t>and several</w:t>
      </w:r>
      <w:ins w:id="45" w:author="nspies13@gmail.com" w:date="2024-07-06T23:32:00Z">
        <w:r w:rsidR="4541CCAF" w:rsidRPr="3869DCEA">
          <w:rPr>
            <w:color w:val="2A2A2A"/>
            <w:sz w:val="24"/>
            <w:szCs w:val="24"/>
            <w:highlight w:val="white"/>
            <w:lang w:val="en-US"/>
          </w:rPr>
          <w:t xml:space="preserve"> previously published</w:t>
        </w:r>
      </w:ins>
      <w:r w:rsidR="66E61373" w:rsidRPr="3869DCEA">
        <w:rPr>
          <w:color w:val="2A2A2A"/>
          <w:sz w:val="24"/>
          <w:szCs w:val="24"/>
          <w:highlight w:val="white"/>
          <w:lang w:val="en-US"/>
        </w:rPr>
        <w:t xml:space="preserve"> </w:t>
      </w:r>
      <w:del w:id="46" w:author="Nick Spies" w:date="2024-07-06T21:24:00Z">
        <w:r w:rsidR="66E61373" w:rsidRPr="3869DCEA" w:rsidDel="00E51899">
          <w:rPr>
            <w:color w:val="2A2A2A"/>
            <w:sz w:val="24"/>
            <w:szCs w:val="24"/>
            <w:highlight w:val="white"/>
            <w:lang w:val="en-US"/>
          </w:rPr>
          <w:delText>(CITE)</w:delText>
        </w:r>
      </w:del>
      <w:r w:rsidR="00D038F8">
        <w:rPr>
          <w:color w:val="2A2A2A"/>
          <w:sz w:val="24"/>
          <w:szCs w:val="24"/>
          <w:highlight w:val="white"/>
          <w:lang w:val="en-US"/>
        </w:rPr>
        <w:t xml:space="preserve">direct </w:t>
      </w:r>
      <w:r w:rsidR="007669B3" w:rsidRPr="3869DCEA">
        <w:rPr>
          <w:color w:val="2A2A2A"/>
          <w:sz w:val="24"/>
          <w:szCs w:val="24"/>
          <w:highlight w:val="white"/>
          <w:lang w:val="en-US"/>
        </w:rPr>
        <w:t>RIs</w:t>
      </w:r>
      <w:r w:rsidR="00B97AC3">
        <w:rPr>
          <w:color w:val="2A2A2A"/>
          <w:sz w:val="24"/>
          <w:szCs w:val="24"/>
          <w:highlight w:val="white"/>
          <w:lang w:val="en-US"/>
        </w:rPr>
        <w:fldChar w:fldCharType="begin"/>
      </w:r>
      <w:r w:rsidR="00B97AC3">
        <w:rPr>
          <w:color w:val="2A2A2A"/>
          <w:sz w:val="24"/>
          <w:szCs w:val="24"/>
          <w:highlight w:val="white"/>
          <w:lang w:val="en-US"/>
        </w:rPr>
        <w:instrText xml:space="preserve"> ADDIN ZOTERO_ITEM CSL_CITATION {"citationID":"2nSDDPvC","properties":{"formattedCitation":"(15,17,19\\uc0\\u8211{}21)","plainCitation":"(15,17,19–21)","noteIndex":0},"citationItems":[{"id":1158,"uris":["http://zotero.org/groups/5343947/items/YZXWXCXM"],"itemData":{"id":1158,"type":"article-journal","abstract":"BACKGROUND: Very premature infants are at high risk of bleeding complications; however, few data exist on ranges for standard coagulation tests.\nOBJECTIVES: The primary objective of this study was to measure standard plasma coagulation tests and thrombin generation in very premature infants compared with term infants. The secondary objective was to evaluate whether an association existed between coagulation indices and intraventricular hemorrhage (IVH).\nPATIENTS/METHODS: Cord and peripheral blood of neonates &lt; 30 weeks gestational age (GA) was drawn at birth, on days 1 and 3 and fortnightly until 30 weeks corrected gestational age. Prothrombin time (PT), activated partial thromboplastin time (APTT), fibrinogen and coagulation factor levels were measured and tissue factor-stimulated thrombin generation was characterized. Control plasma was obtained from cord blood of term neonates.\nRESULTS: One hundred and sixteen infants were recruited. Median (range) GA was 27.7 (23.7-29.9) weeks and mean (SD) birth weight was 1020 (255) g. Median (5th-95th percentile) day 1 PT, APTT and fibrinogen were 17.5 (12.7-26.6) s, 78.7 (48.7-134.3) s and 1.4 (0.72-3.8) g L(-1) , respectively. No difference in endogenous thrombin potential between preterm and term plasma was observed, where samples were available. Levels of coagulation factors II, VII, IX and X, protein C, protein S and antithrombin were reduced in preterm compared with term plasma. Day 1 APTT and PT were not associated with IVH.\nCONCLUSION: In the largest cross-sectional study to date of very preterm infants, typical ranges for standard coagulation tests were determined. Despite long clotting times, thrombin generation was observed to be similar in very preterm and term infants.","container-title":"Journal of thrombosis and haemostasis: JTH","DOI":"10.1111/jth.13130","ISSN":"1538-7836","issue":"11","journalAbbreviation":"J Thromb Haemost","language":"eng","note":"PMID: 26334448","page":"2021-2030","source":"PubMed","title":"Coagulation indices in very preterm infants from cord blood and postnatal samples","volume":"13","author":[{"family":"Neary","given":"E."},{"family":"McCallion","given":"N."},{"family":"Kevane","given":"B."},{"family":"Cotter","given":"M."},{"family":"Egan","given":"K."},{"family":"Regan","given":"I."},{"family":"Kirkham","given":"C."},{"family":"Mooney","given":"C."},{"family":"Coulter-Smith","given":"S."},{"family":"Ní Áinle","given":"F."}],"issued":{"date-parts":[["2015",11]]}}},{"id":1201,"uris":["http://zotero.org/groups/5343947/items/Z3ZAFQUG"],"itemData":{"id":1201,"type":"article-journal","abstract":"BACKGROUND: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T."}],"issued":{"date-parts":[["2014",3]]}}},{"id":1197,"uris":["http://zotero.org/groups/5343947/items/7RW2ZNXI"],"itemData":{"id":1197,"type":"article-journal","abstract":"The investigation of many hemostatic defects in the newborn is limited by the lack of normal reference values. This study was designed to determine the postnatal development of the human coagulation system in the healthy full-term infant. Consecutive mothers of healthy full-term infants born at St Joseph's Hospital in the city of Hamilton were approached for consent. One hundred eighteen full-term infants (37 to 42 weeks' gestational age) were entered into the study. Demographic information and a 2-mL blood sample were obtained in the postnatal period on days 1, 5, 30, 90, and 180. Between 40 and 79 full-term infants were studied on each day for each of the coagulation tests. Plasma was fractionated and stored at -70 degrees C for batch assaying of the following tests: prothrombin time, activated partial thromboplastin time, thrombin clotting time, and factor assays (biologic): fibrinogen, II, V, VII, VIII, IX, X, XI, XII, and high-molecular weight kininogen. Factor XIII subunits A and S, von Willebrand factor, and the inhibitors antithrombin III, alpha 2-antiplasmin, alpha 2-macroglobulin, alpha 1-antitrypsin, C1 esterase inhibitor, protein C, and protein S were measured immunologically. Plasminogen, prekallikrein, and heparin cofactor II were measured by using chromogenic substrates. The large number of infants studied at each time point allowed us to determine the following: the range of normal for each test at five time points in the postnatal period; that coagulation tests vary with the postnatal age of the infant; that different coagulation factors show different postnatal patterns of maturation; and that near-adult values are achieved for most components by 6 months of life. In summary, this large cohort of infants studied consecutively in the postnatal period allowed us to determine the normal development of the human coagulation system in the full-term infant.","container-title":"Blood","ISSN":"0006-4971","issue":"1","journalAbbreviation":"Blood","language":"eng","note":"PMID: 3593964","page":"165-172","source":"PubMed","title":"Development of the human coagulation system in the full-term infant","volume":"70","author":[{"family":"Andrew","given":"M."},{"family":"Paes","given":"B."},{"family":"Milner","given":"R."},{"family":"Johnston","given":"M."},{"family":"Mitchell","given":"L."},{"family":"Tollefsen","given":"D. M."},{"family":"Powers","given":"P."}],"issued":{"date-parts":[["1987",7]]}}},{"id":1199,"uris":["http://zotero.org/groups/5343947/items/MNU33Q4D"],"itemData":{"id":1199,"type":"article-journal","abstract":"This study was designed to determine the postnatal development of the human coagulation system in the healthy premature infant. Consecutive mothers of healthy premature infants born at either St Joseph's Hospital or McMaster University Medical Centre in Hamilton were asked for consent. One hundred thirty-seven premature infants (30 to 36 weeks of gestational age) entered the study. The premature infants did not have any major health problems and did not require ventilation or supplemental oxygen. Demographic information and a 20-mL blood sample were obtained in the postnatal period on days 1, 5, 30, 90, and 180. Between 40 and 96 premature infants were studied on each day for each of the following tests: prothrombin time, activated partial thromboplastin time, thrombin clotting time, plasminogen; 13 factor assays [fibrinogen, II, V, VII, VIII, IX, X, XI, XII, XIII, high-mol-wt kininogen (HMWK), prekallikrein (PK), von Willebrand factor (vWF)] and eight inhibitors [antithrombin III (AT-III), heparin cofactor II, alpha 2-antiplasmin, alpha 2-macroglobulin, alpha 1-antitrypsin, C1 esterase inhibitor, protein C (PC), and protein S (PS)]. A combination of biologic and immunologic assays were used. Between 30 to 36 weeks there was a minimal effect of gestational age for levels of AT-III, PC, and factors II and X only; therefore, the entire data set was used to generate reference ranges for these components of the coagulation system for premature infants. Next, the results for the premature infants were compared with those of a previously published study in 118 fullterm infants and with those for adults. An effect of gestational age was shown for plasminogen, fibrinogen, factors II, V, VIII, IX, XI, XII, HMWK, and all eight inhibitors. In general, the postnatal maturation towards adult levels was accelerated in premature infants as compared with the fullterm infants. By 6 months of age, most components of the coagulation system in premature infants had achieved near adult values.","container-title":"Blood","ISSN":"0006-4971","issue":"5","journalAbbreviation":"Blood","language":"eng","note":"PMID: 3179444","page":"1651-1657","source":"PubMed","title":"Development of the human coagulation system in the healthy premature infant","volume":"72","author":[{"family":"Andrew","given":"M."},{"family":"Paes","given":"B."},{"family":"Milner","given":"R."},{"family":"Johnston","given":"M."},{"family":"Mitchell","given":"L."},{"family":"Tollefsen","given":"D. M."},{"family":"Castle","given":"V."},{"family":"Powers","given":"P."}],"issued":{"date-parts":[["1988",11]]}}},{"id":1204,"uris":["http://zotero.org/groups/5343947/items/WMZ8MCTV"],"itemData":{"id":1204,"type":"article-journal","abstract":"BACKGROUND: Few published data exist to guide interpretation of coagulation times in extremely premature infants.\nOBJECTIVE: To determine coagulation reference ranges on day 1 of life in extremely premature infants.\nMETHODS: A retrospective review of day 1 coagulation tests was performed in 144 infants &lt;27 weeks' gestation between 2004 and 2010 in a tertiary neonatal unit. Samples were drawn through a non-heparinized umbilical or peripheral venous catheter as part of routine clinical care.\nRESULTS: Mean (SD) and median (range) prothrombin times (PT) of 21.5 (5.3) and 20.2 (13.3-39) s, respectively, activated partial thromboplastin times (APTT) of 75.2 (27.8) and 67.4 (34.9-191.6) s, respectively, and plasma fibrinogen levels of 1.9 (1.1) and 1.4 (0.5-4.8) g/l, respectively, were reported. Using reference intervals derived from the 2.5th to 97.5th centiles, ranges of 14.4-36.7 s, 40.5-158.5 s and 0.7-4.8 g/l were determined for PT, APTT and plasma fibrinogen levels, respectively. In a subcohort with grade 0-2 intraventricular haemorrhage (n = 92), mean PT and APTT were 20.9 and 71.3 s, respectively, versus mean PT and APTT of 23.1 and 88.4 s (p = 0.06 and p = 0.03), respectively for those with grade 3-4 intraventricular haemorrhage. Mean PT and APTT in a cohort of infants defined to be small for gestational age were 22 and 76.8 s. These results did not differ significantly from non-small for gestational age infants, with a mean PT and APTT of 19.5 and 73.4 s (p = 0.09 and p = 0.7).\nCONCLUSIONS: Reference ranges based on retrospective data were determined for PT, APTT and fibrinogen in a large cohort of extremely preterm infants.","container-title":"Neonatology","DOI":"10.1159/000353366","ISSN":"1661-7819","issue":"3","journalAbbreviation":"Neonatology","language":"eng","note":"PMID: 24030102","page":"222-227","source":"PubMed","title":"Laboratory coagulation parameters in extremely premature infants born earlier than 27 gestational weeks upon admission to a neonatal intensive care unit","volume":"104","author":[{"family":"Neary","given":"Elaine"},{"family":"Okafor","given":"Ike"},{"family":"Al-Awaysheh","given":"Faten"},{"family":"Kirkham","given":"Colin"},{"family":"Sheehan","given":"Katie"},{"family":"Mooney","given":"Ciaran"},{"family":"Foran","given":"Adrienne"},{"family":"Corcoran","given":"J. D."},{"family":"Ni Ainle","given":"Fionnuala"},{"family":"Cotter","given":"Melanie"},{"family":"McCallion","given":"Naomi"}],"issued":{"date-parts":[["2013"]]}}}],"schema":"https://github.com/citation-style-language/schema/raw/master/csl-citation.json"} </w:instrText>
      </w:r>
      <w:r w:rsidR="00B97AC3">
        <w:rPr>
          <w:color w:val="2A2A2A"/>
          <w:sz w:val="24"/>
          <w:szCs w:val="24"/>
          <w:highlight w:val="white"/>
          <w:lang w:val="en-US"/>
        </w:rPr>
        <w:fldChar w:fldCharType="separate"/>
      </w:r>
      <w:r w:rsidR="00B97AC3" w:rsidRPr="00B97AC3">
        <w:rPr>
          <w:color w:val="000000"/>
          <w:sz w:val="24"/>
        </w:rPr>
        <w:t>(15,17,19–21)</w:t>
      </w:r>
      <w:r w:rsidR="00B97AC3">
        <w:rPr>
          <w:color w:val="2A2A2A"/>
          <w:sz w:val="24"/>
          <w:szCs w:val="24"/>
          <w:highlight w:val="white"/>
          <w:lang w:val="en-US"/>
        </w:rPr>
        <w:fldChar w:fldCharType="end"/>
      </w:r>
      <w:ins w:id="47" w:author="nspies13@gmail.com" w:date="2024-07-06T23:32:00Z">
        <w:r w:rsidR="568625E1" w:rsidRPr="3869DCEA">
          <w:rPr>
            <w:color w:val="2A2A2A"/>
            <w:sz w:val="24"/>
            <w:szCs w:val="24"/>
            <w:highlight w:val="white"/>
            <w:lang w:val="en-US"/>
          </w:rPr>
          <w:t>.</w:t>
        </w:r>
      </w:ins>
      <w:del w:id="48" w:author="nspies13@gmail.com" w:date="2024-07-06T23:32:00Z">
        <w:r w:rsidR="007669B3" w:rsidRPr="3869DCEA" w:rsidDel="007669B3">
          <w:rPr>
            <w:color w:val="2A2A2A"/>
            <w:sz w:val="24"/>
            <w:szCs w:val="24"/>
            <w:highlight w:val="white"/>
            <w:lang w:val="en-US"/>
          </w:rPr>
          <w:delText xml:space="preserve"> </w:delText>
        </w:r>
      </w:del>
    </w:p>
    <w:p w14:paraId="23947B5D" w14:textId="2DF8574B" w:rsidR="008F41E6" w:rsidRDefault="007669B3" w:rsidP="3869DCEA">
      <w:pPr>
        <w:spacing w:line="480" w:lineRule="auto"/>
        <w:ind w:firstLine="720"/>
        <w:rPr>
          <w:color w:val="2A2A2A"/>
          <w:sz w:val="24"/>
          <w:szCs w:val="24"/>
          <w:highlight w:val="white"/>
          <w:lang w:val="en-US"/>
        </w:rPr>
      </w:pPr>
      <w:r w:rsidRPr="79D2AAAF">
        <w:rPr>
          <w:color w:val="2A2A2A"/>
          <w:sz w:val="24"/>
          <w:szCs w:val="24"/>
          <w:highlight w:val="white"/>
          <w:lang w:val="en-US"/>
        </w:rPr>
        <w:t xml:space="preserve">All </w:t>
      </w:r>
      <w:r w:rsidRPr="79D2AAAF">
        <w:rPr>
          <w:color w:val="2A2A2A"/>
          <w:sz w:val="24"/>
          <w:szCs w:val="24"/>
          <w:lang w:val="en-US"/>
        </w:rPr>
        <w:t xml:space="preserve">analysis was performed using </w:t>
      </w:r>
      <w:r w:rsidRPr="3869DCEA">
        <w:rPr>
          <w:i/>
          <w:iCs/>
          <w:color w:val="2A2A2A"/>
          <w:sz w:val="24"/>
          <w:szCs w:val="24"/>
          <w:lang w:val="en-US"/>
        </w:rPr>
        <w:t>R 4.3.0</w:t>
      </w:r>
      <w:r w:rsidR="00B97AC3">
        <w:rPr>
          <w:i/>
          <w:iCs/>
          <w:color w:val="2A2A2A"/>
          <w:sz w:val="24"/>
          <w:szCs w:val="24"/>
          <w:lang w:val="en-US"/>
        </w:rPr>
        <w:fldChar w:fldCharType="begin"/>
      </w:r>
      <w:r w:rsidR="00EC7066">
        <w:rPr>
          <w:i/>
          <w:iCs/>
          <w:color w:val="2A2A2A"/>
          <w:sz w:val="24"/>
          <w:szCs w:val="24"/>
          <w:lang w:val="en-US"/>
        </w:rPr>
        <w:instrText xml:space="preserve"> ADDIN ZOTERO_ITEM CSL_CITATION {"citationID":"zX1NZ5FB","properties":{"formattedCitation":"(23)","plainCitation":"(23)","noteIndex":0},"citationItems":[{"id":1109,"uris":["http://zotero.org/users/9556023/items/2GFB9RH9"],"itemData":{"id":1109,"type":"book","event-place":"Vienna,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rsidR="00B97AC3">
        <w:rPr>
          <w:i/>
          <w:iCs/>
          <w:color w:val="2A2A2A"/>
          <w:sz w:val="24"/>
          <w:szCs w:val="24"/>
          <w:lang w:val="en-US"/>
        </w:rPr>
        <w:fldChar w:fldCharType="separate"/>
      </w:r>
      <w:r w:rsidR="00EC7066">
        <w:rPr>
          <w:i/>
          <w:iCs/>
          <w:noProof/>
          <w:color w:val="2A2A2A"/>
          <w:sz w:val="24"/>
          <w:szCs w:val="24"/>
          <w:lang w:val="en-US"/>
        </w:rPr>
        <w:t>(23)</w:t>
      </w:r>
      <w:r w:rsidR="00B97AC3">
        <w:rPr>
          <w:i/>
          <w:iCs/>
          <w:color w:val="2A2A2A"/>
          <w:sz w:val="24"/>
          <w:szCs w:val="24"/>
          <w:lang w:val="en-US"/>
        </w:rPr>
        <w:fldChar w:fldCharType="end"/>
      </w:r>
      <w:r w:rsidRPr="79D2AAAF">
        <w:rPr>
          <w:color w:val="2A2A2A"/>
          <w:sz w:val="24"/>
          <w:szCs w:val="24"/>
          <w:lang w:val="en-US"/>
        </w:rPr>
        <w:t xml:space="preserve"> within the </w:t>
      </w:r>
      <w:proofErr w:type="spellStart"/>
      <w:r w:rsidRPr="3869DCEA">
        <w:rPr>
          <w:i/>
          <w:iCs/>
          <w:color w:val="2A2A2A"/>
          <w:sz w:val="24"/>
          <w:szCs w:val="24"/>
          <w:lang w:val="en-US"/>
        </w:rPr>
        <w:t>tidyvers</w:t>
      </w:r>
      <w:r w:rsidR="00EC7066">
        <w:rPr>
          <w:i/>
          <w:iCs/>
          <w:color w:val="2A2A2A"/>
          <w:sz w:val="24"/>
          <w:szCs w:val="24"/>
          <w:lang w:val="en-US"/>
        </w:rPr>
        <w:t>e</w:t>
      </w:r>
      <w:proofErr w:type="spellEnd"/>
      <w:r w:rsidR="00EC7066">
        <w:rPr>
          <w:i/>
          <w:iCs/>
          <w:color w:val="2A2A2A"/>
          <w:sz w:val="24"/>
          <w:szCs w:val="24"/>
          <w:lang w:val="en-US"/>
        </w:rPr>
        <w:fldChar w:fldCharType="begin"/>
      </w:r>
      <w:r w:rsidR="00EC7066">
        <w:rPr>
          <w:i/>
          <w:iCs/>
          <w:color w:val="2A2A2A"/>
          <w:sz w:val="24"/>
          <w:szCs w:val="24"/>
          <w:lang w:val="en-US"/>
        </w:rPr>
        <w:instrText xml:space="preserve"> ADDIN ZOTERO_ITEM CSL_CITATION {"citationID":"oupyoBfM","properties":{"formattedCitation":"(24)","plainCitation":"(24)","noteIndex":0},"citationItems":[{"id":208,"uris":["http://zotero.org/users/9556023/items/E6DTS65C"],"itemData":{"id":208,"type":"book","title":"Tidymodels: a collection of packages for modeling and machine learning using tidyverse principles.","URL":"https://www.tidymodels.org","author":[{"family":"Kuhn","given":"Max"},{"family":"Wickham","given":"Hadley"}],"issued":{"date-parts":[["2020"]]}}}],"schema":"https://github.com/citation-style-language/schema/raw/master/csl-citation.json"} </w:instrText>
      </w:r>
      <w:r w:rsidR="00EC7066">
        <w:rPr>
          <w:i/>
          <w:iCs/>
          <w:color w:val="2A2A2A"/>
          <w:sz w:val="24"/>
          <w:szCs w:val="24"/>
          <w:lang w:val="en-US"/>
        </w:rPr>
        <w:fldChar w:fldCharType="separate"/>
      </w:r>
      <w:r w:rsidR="00EC7066">
        <w:rPr>
          <w:i/>
          <w:iCs/>
          <w:noProof/>
          <w:color w:val="2A2A2A"/>
          <w:sz w:val="24"/>
          <w:szCs w:val="24"/>
          <w:lang w:val="en-US"/>
        </w:rPr>
        <w:t>(24)</w:t>
      </w:r>
      <w:r w:rsidR="00EC7066">
        <w:rPr>
          <w:i/>
          <w:iCs/>
          <w:color w:val="2A2A2A"/>
          <w:sz w:val="24"/>
          <w:szCs w:val="24"/>
          <w:lang w:val="en-US"/>
        </w:rPr>
        <w:fldChar w:fldCharType="end"/>
      </w:r>
      <w:r w:rsidRPr="79D2AAAF">
        <w:rPr>
          <w:color w:val="2A2A2A"/>
          <w:sz w:val="24"/>
          <w:szCs w:val="24"/>
          <w:lang w:val="en-US"/>
        </w:rPr>
        <w:t xml:space="preserve"> framework. Color palettes were chosen from Crameri’s Scientific Colourmap</w:t>
      </w:r>
      <w:r w:rsidR="00EC7066">
        <w:rPr>
          <w:color w:val="2A2A2A"/>
          <w:sz w:val="24"/>
          <w:szCs w:val="24"/>
          <w:lang w:val="en-US"/>
        </w:rPr>
        <w:t>s</w:t>
      </w:r>
      <w:r w:rsidR="00EC7066">
        <w:rPr>
          <w:color w:val="2A2A2A"/>
          <w:sz w:val="24"/>
          <w:szCs w:val="24"/>
          <w:lang w:val="en-US"/>
        </w:rPr>
        <w:fldChar w:fldCharType="begin"/>
      </w:r>
      <w:r w:rsidR="00EC7066">
        <w:rPr>
          <w:color w:val="2A2A2A"/>
          <w:sz w:val="24"/>
          <w:szCs w:val="24"/>
          <w:lang w:val="en-US"/>
        </w:rPr>
        <w:instrText xml:space="preserve"> ADDIN ZOTERO_ITEM CSL_CITATION {"citationID":"nXhngNR3","properties":{"formattedCitation":"(25)","plainCitation":"(25)","noteIndex":0},"citationItems":[{"id":467,"uris":["http://zotero.org/users/9556023/items/BZCF76RF"],"itemData":{"id":467,"type":"software","abstract":"Suite of scientific, &lt;strong&gt;colour-vision deficiency friendly&lt;/strong&gt; and &lt;strong&gt;perceptually-uniform colour maps&lt;/strong&gt; (www.fabiocrameri.ch/colourmaps) that include all readers and significantly reduce visual errors. Book graphic design &lt;strong&gt;masterclasses&lt;/strong&gt; on how to best use colour in a scientific context via www.fabiocrameri.ch/masterclasses. Commission &lt;strong&gt;professional graphic design&lt;/strong&gt; support via Undertone.design. &lt;strong&gt;Support&lt;/strong&gt; the underlying cause and the development of the Scientific colour maps via www.fabiocrameri.ch/products.","license":"MIT License, Open Access","note":"language: en\nDOI: 10.5281/ZENODO.1243862","publisher":"Zenodo","source":"DOI.org (Datacite)","title":"Scientific colour maps","URL":"https://zenodo.org/record/1243862","version":"8.0.0","author":[{"family":"Crameri","given":"Fabio"}],"contributor":[{"family":"Shephard","given":"Grace E."}],"accessed":{"date-parts":[["2023",7,29]]},"issued":{"date-parts":[["2023",6,14]]}}}],"schema":"https://github.com/citation-style-language/schema/raw/master/csl-citation.json"} </w:instrText>
      </w:r>
      <w:r w:rsidR="00EC7066">
        <w:rPr>
          <w:color w:val="2A2A2A"/>
          <w:sz w:val="24"/>
          <w:szCs w:val="24"/>
          <w:lang w:val="en-US"/>
        </w:rPr>
        <w:fldChar w:fldCharType="separate"/>
      </w:r>
      <w:r w:rsidR="00EC7066">
        <w:rPr>
          <w:noProof/>
          <w:color w:val="2A2A2A"/>
          <w:sz w:val="24"/>
          <w:szCs w:val="24"/>
          <w:lang w:val="en-US"/>
        </w:rPr>
        <w:t>(25)</w:t>
      </w:r>
      <w:r w:rsidR="00EC7066">
        <w:rPr>
          <w:color w:val="2A2A2A"/>
          <w:sz w:val="24"/>
          <w:szCs w:val="24"/>
          <w:lang w:val="en-US"/>
        </w:rPr>
        <w:fldChar w:fldCharType="end"/>
      </w:r>
      <w:r w:rsidRPr="79D2AAAF">
        <w:rPr>
          <w:color w:val="2A2A2A"/>
          <w:sz w:val="24"/>
          <w:szCs w:val="24"/>
          <w:lang w:val="en-US"/>
        </w:rPr>
        <w:t>. Code is available at</w:t>
      </w:r>
      <w:r w:rsidR="00097939" w:rsidRPr="79D2AAAF">
        <w:rPr>
          <w:color w:val="2A2A2A"/>
          <w:sz w:val="24"/>
          <w:szCs w:val="24"/>
          <w:lang w:val="en-US"/>
        </w:rPr>
        <w:t xml:space="preserve"> </w:t>
      </w:r>
      <w:r w:rsidR="00097939" w:rsidRPr="79D2AAAF">
        <w:rPr>
          <w:color w:val="2A2A2A"/>
          <w:sz w:val="24"/>
          <w:szCs w:val="24"/>
          <w:u w:val="single"/>
          <w:lang w:val="en-US"/>
        </w:rPr>
        <w:t>https://github.com/nspies13/nicu_coag_reference_intervals</w:t>
      </w:r>
      <w:r w:rsidRPr="79D2AAAF">
        <w:rPr>
          <w:color w:val="2A2A2A"/>
          <w:sz w:val="24"/>
          <w:szCs w:val="24"/>
          <w:lang w:val="en-US"/>
        </w:rPr>
        <w:t xml:space="preserve">, while anonymized input data is available </w:t>
      </w:r>
      <w:r w:rsidR="00097939" w:rsidRPr="79D2AAAF">
        <w:rPr>
          <w:color w:val="2A2A2A"/>
          <w:sz w:val="24"/>
          <w:szCs w:val="24"/>
          <w:lang w:val="en-US"/>
        </w:rPr>
        <w:t>on</w:t>
      </w:r>
      <w:r w:rsidRPr="79D2AAAF">
        <w:rPr>
          <w:color w:val="2A2A2A"/>
          <w:sz w:val="24"/>
          <w:szCs w:val="24"/>
          <w:lang w:val="en-US"/>
        </w:rPr>
        <w:t xml:space="preserve"> </w:t>
      </w:r>
      <w:r w:rsidR="00F96079" w:rsidRPr="79D2AAAF">
        <w:rPr>
          <w:color w:val="2A2A2A"/>
          <w:sz w:val="24"/>
          <w:szCs w:val="24"/>
          <w:lang w:val="en-US"/>
        </w:rPr>
        <w:t xml:space="preserve">FigShare </w:t>
      </w:r>
      <w:r w:rsidR="00097939" w:rsidRPr="79D2AAAF">
        <w:rPr>
          <w:color w:val="2A2A2A"/>
          <w:sz w:val="24"/>
          <w:szCs w:val="24"/>
          <w:lang w:val="en-US"/>
        </w:rPr>
        <w:t>at 10.6084/m9.figshare.25484761</w:t>
      </w:r>
      <w:r w:rsidR="00EC7066">
        <w:rPr>
          <w:color w:val="2A2A2A"/>
          <w:sz w:val="24"/>
          <w:szCs w:val="24"/>
          <w:lang w:val="en-US"/>
        </w:rPr>
        <w:fldChar w:fldCharType="begin"/>
      </w:r>
      <w:r w:rsidR="00EC7066">
        <w:rPr>
          <w:color w:val="2A2A2A"/>
          <w:sz w:val="24"/>
          <w:szCs w:val="24"/>
          <w:lang w:val="en-US"/>
        </w:rPr>
        <w:instrText xml:space="preserve"> ADDIN ZOTERO_TEMP </w:instrText>
      </w:r>
      <w:r w:rsidR="00EC7066">
        <w:rPr>
          <w:color w:val="2A2A2A"/>
          <w:sz w:val="24"/>
          <w:szCs w:val="24"/>
          <w:lang w:val="en-US"/>
        </w:rPr>
        <w:fldChar w:fldCharType="separate"/>
      </w:r>
      <w:r w:rsidR="00EC7066">
        <w:rPr>
          <w:noProof/>
          <w:color w:val="2A2A2A"/>
          <w:sz w:val="24"/>
          <w:szCs w:val="24"/>
          <w:lang w:val="en-US"/>
        </w:rPr>
        <w:t>(26)</w:t>
      </w:r>
      <w:r w:rsidR="00EC7066">
        <w:rPr>
          <w:color w:val="2A2A2A"/>
          <w:sz w:val="24"/>
          <w:szCs w:val="24"/>
          <w:lang w:val="en-US"/>
        </w:rPr>
        <w:fldChar w:fldCharType="end"/>
      </w:r>
      <w:r w:rsidRPr="79D2AAAF">
        <w:rPr>
          <w:color w:val="2A2A2A"/>
          <w:sz w:val="24"/>
          <w:szCs w:val="24"/>
          <w:lang w:val="en-US"/>
        </w:rPr>
        <w:t xml:space="preserve">. </w:t>
      </w:r>
    </w:p>
    <w:p w14:paraId="124D5EED" w14:textId="77777777" w:rsidR="008F41E6" w:rsidRDefault="008F41E6">
      <w:pPr>
        <w:spacing w:line="480" w:lineRule="auto"/>
        <w:rPr>
          <w:color w:val="2A2A2A"/>
          <w:sz w:val="24"/>
          <w:szCs w:val="24"/>
          <w:highlight w:val="white"/>
        </w:rPr>
      </w:pPr>
    </w:p>
    <w:p w14:paraId="3D3F7028" w14:textId="77777777" w:rsidR="008F41E6" w:rsidRDefault="007669B3">
      <w:pPr>
        <w:spacing w:line="480" w:lineRule="auto"/>
        <w:rPr>
          <w:b/>
          <w:i/>
          <w:color w:val="2A2A2A"/>
          <w:sz w:val="24"/>
          <w:szCs w:val="24"/>
          <w:highlight w:val="white"/>
        </w:rPr>
      </w:pPr>
      <w:r>
        <w:rPr>
          <w:b/>
          <w:i/>
          <w:color w:val="2A2A2A"/>
          <w:sz w:val="24"/>
          <w:szCs w:val="24"/>
          <w:highlight w:val="white"/>
        </w:rPr>
        <w:t>Results and Discussion</w:t>
      </w:r>
    </w:p>
    <w:p w14:paraId="3897A21D" w14:textId="77777777" w:rsidR="00374EAB" w:rsidRDefault="00374EAB" w:rsidP="00374EAB">
      <w:pPr>
        <w:spacing w:line="480" w:lineRule="auto"/>
        <w:rPr>
          <w:ins w:id="49" w:author="Nick Spies" w:date="2024-07-06T19:44:00Z"/>
          <w:i/>
          <w:color w:val="2A2A2A"/>
          <w:sz w:val="24"/>
          <w:szCs w:val="24"/>
          <w:highlight w:val="white"/>
        </w:rPr>
      </w:pPr>
      <w:ins w:id="50" w:author="Nick Spies" w:date="2024-07-06T19:44:00Z">
        <w:r>
          <w:rPr>
            <w:i/>
            <w:color w:val="2A2A2A"/>
            <w:sz w:val="24"/>
            <w:szCs w:val="24"/>
            <w:highlight w:val="white"/>
          </w:rPr>
          <w:t>Demographic Summary</w:t>
        </w:r>
      </w:ins>
    </w:p>
    <w:p w14:paraId="2C331225" w14:textId="1B9DD100" w:rsidR="00374EAB" w:rsidRDefault="00374EAB" w:rsidP="00374EAB">
      <w:pPr>
        <w:spacing w:line="480" w:lineRule="auto"/>
        <w:ind w:firstLine="720"/>
        <w:rPr>
          <w:ins w:id="51" w:author="Nick Spies" w:date="2024-07-06T19:44:00Z"/>
          <w:color w:val="2A2A2A"/>
          <w:sz w:val="24"/>
          <w:szCs w:val="24"/>
          <w:highlight w:val="white"/>
          <w:lang w:val="en-US"/>
        </w:rPr>
      </w:pPr>
      <w:ins w:id="52" w:author="Nick Spies" w:date="2024-07-06T19:44:00Z">
        <w:r w:rsidRPr="7A20B7B6">
          <w:rPr>
            <w:color w:val="2A2A2A"/>
            <w:sz w:val="24"/>
            <w:szCs w:val="24"/>
            <w:highlight w:val="white"/>
            <w:lang w:val="en-US"/>
          </w:rPr>
          <w:t xml:space="preserve">There were 1,117 neonates with numeric PT/INR data reported prior to receiving a transfusion, and 790 with </w:t>
        </w:r>
        <w:proofErr w:type="spellStart"/>
        <w:r w:rsidRPr="7A20B7B6">
          <w:rPr>
            <w:color w:val="2A2A2A"/>
            <w:sz w:val="24"/>
            <w:szCs w:val="24"/>
            <w:highlight w:val="white"/>
            <w:lang w:val="en-US"/>
          </w:rPr>
          <w:t>aPTTs</w:t>
        </w:r>
        <w:proofErr w:type="spellEnd"/>
        <w:r w:rsidRPr="7A20B7B6">
          <w:rPr>
            <w:color w:val="2A2A2A"/>
            <w:sz w:val="24"/>
            <w:szCs w:val="24"/>
            <w:highlight w:val="white"/>
            <w:lang w:val="en-US"/>
          </w:rPr>
          <w:t>. The median GA was 36</w:t>
        </w:r>
      </w:ins>
      <w:ins w:id="53" w:author="Nick Spies" w:date="2024-07-11T05:50:00Z">
        <w:r w:rsidR="008B4B85">
          <w:rPr>
            <w:color w:val="2A2A2A"/>
            <w:sz w:val="24"/>
            <w:szCs w:val="24"/>
            <w:highlight w:val="white"/>
            <w:lang w:val="en-US"/>
          </w:rPr>
          <w:t xml:space="preserve"> weeks (IQR: 29-38w)</w:t>
        </w:r>
      </w:ins>
      <w:ins w:id="54" w:author="Nick Spies" w:date="2024-07-06T19:44:00Z">
        <w:r w:rsidRPr="7A20B7B6">
          <w:rPr>
            <w:color w:val="2A2A2A"/>
            <w:sz w:val="24"/>
            <w:szCs w:val="24"/>
            <w:highlight w:val="white"/>
            <w:lang w:val="en-US"/>
          </w:rPr>
          <w:t xml:space="preserve">. </w:t>
        </w:r>
        <w:del w:id="55" w:author="Nick Spies" w:date="2024-07-06T19:43:00Z">
          <w:r w:rsidRPr="7A20B7B6" w:rsidDel="00374EAB">
            <w:rPr>
              <w:color w:val="2A2A2A"/>
              <w:sz w:val="24"/>
              <w:szCs w:val="24"/>
              <w:highlight w:val="white"/>
              <w:lang w:val="en-US"/>
            </w:rPr>
            <w:delText xml:space="preserve"> </w:delText>
          </w:r>
        </w:del>
        <w:r w:rsidRPr="7A20B7B6">
          <w:rPr>
            <w:color w:val="2A2A2A"/>
            <w:sz w:val="24"/>
            <w:szCs w:val="24"/>
            <w:highlight w:val="white"/>
            <w:lang w:val="en-US"/>
          </w:rPr>
          <w:t>55% were delivered preterm. The median birth weight</w:t>
        </w:r>
      </w:ins>
      <w:ins w:id="56" w:author="Nick Spies" w:date="2024-07-11T05:51:00Z">
        <w:r w:rsidR="008B4B85">
          <w:rPr>
            <w:color w:val="2A2A2A"/>
            <w:sz w:val="24"/>
            <w:szCs w:val="24"/>
            <w:highlight w:val="white"/>
            <w:lang w:val="en-US"/>
          </w:rPr>
          <w:t>s</w:t>
        </w:r>
      </w:ins>
      <w:ins w:id="57" w:author="Nick Spies" w:date="2024-07-06T19:44:00Z">
        <w:r w:rsidRPr="7A20B7B6">
          <w:rPr>
            <w:color w:val="2A2A2A"/>
            <w:sz w:val="24"/>
            <w:szCs w:val="24"/>
            <w:highlight w:val="white"/>
            <w:lang w:val="en-US"/>
          </w:rPr>
          <w:t xml:space="preserve"> </w:t>
        </w:r>
      </w:ins>
      <w:ins w:id="58" w:author="Nick Spies" w:date="2024-07-11T05:51:00Z">
        <w:r w:rsidR="008B4B85">
          <w:rPr>
            <w:color w:val="2A2A2A"/>
            <w:sz w:val="24"/>
            <w:szCs w:val="24"/>
            <w:highlight w:val="white"/>
            <w:lang w:val="en-US"/>
          </w:rPr>
          <w:t>were</w:t>
        </w:r>
      </w:ins>
      <w:ins w:id="59" w:author="Nick Spies" w:date="2024-07-06T19:44:00Z">
        <w:r w:rsidRPr="7A20B7B6">
          <w:rPr>
            <w:color w:val="2A2A2A"/>
            <w:sz w:val="24"/>
            <w:szCs w:val="24"/>
            <w:highlight w:val="white"/>
            <w:lang w:val="en-US"/>
          </w:rPr>
          <w:t xml:space="preserve"> 2,532g for neonates with measured PT/INR, and 2,637g for </w:t>
        </w:r>
      </w:ins>
      <w:ins w:id="60" w:author="Nick Spies" w:date="2024-07-11T05:51:00Z">
        <w:r w:rsidR="008B4B85">
          <w:rPr>
            <w:color w:val="2A2A2A"/>
            <w:sz w:val="24"/>
            <w:szCs w:val="24"/>
            <w:highlight w:val="white"/>
            <w:lang w:val="en-US"/>
          </w:rPr>
          <w:t xml:space="preserve">those with </w:t>
        </w:r>
      </w:ins>
      <w:proofErr w:type="spellStart"/>
      <w:ins w:id="61" w:author="Nick Spies" w:date="2024-07-06T19:44:00Z">
        <w:r w:rsidRPr="7A20B7B6">
          <w:rPr>
            <w:color w:val="2A2A2A"/>
            <w:sz w:val="24"/>
            <w:szCs w:val="24"/>
            <w:highlight w:val="white"/>
            <w:lang w:val="en-US"/>
          </w:rPr>
          <w:t>aPTT</w:t>
        </w:r>
        <w:proofErr w:type="spellEnd"/>
        <w:r w:rsidRPr="7A20B7B6">
          <w:rPr>
            <w:color w:val="2A2A2A"/>
            <w:sz w:val="24"/>
            <w:szCs w:val="24"/>
            <w:highlight w:val="white"/>
            <w:lang w:val="en-US"/>
          </w:rPr>
          <w:t xml:space="preserve">. </w:t>
        </w:r>
      </w:ins>
    </w:p>
    <w:p w14:paraId="3F9B99C2" w14:textId="77777777" w:rsidR="008F41E6" w:rsidRDefault="008F41E6">
      <w:pPr>
        <w:spacing w:line="480" w:lineRule="auto"/>
        <w:rPr>
          <w:color w:val="2A2A2A"/>
          <w:sz w:val="24"/>
          <w:szCs w:val="24"/>
          <w:highlight w:val="white"/>
        </w:rPr>
      </w:pPr>
    </w:p>
    <w:p w14:paraId="4F667C38" w14:textId="77777777" w:rsidR="008F41E6" w:rsidRDefault="007669B3">
      <w:pPr>
        <w:spacing w:line="480" w:lineRule="auto"/>
        <w:rPr>
          <w:i/>
          <w:color w:val="2A2A2A"/>
          <w:sz w:val="24"/>
          <w:szCs w:val="24"/>
          <w:highlight w:val="white"/>
        </w:rPr>
      </w:pPr>
      <w:r>
        <w:rPr>
          <w:i/>
          <w:color w:val="2A2A2A"/>
          <w:sz w:val="24"/>
          <w:szCs w:val="24"/>
          <w:highlight w:val="white"/>
        </w:rPr>
        <w:t>The Distribution of First Coagulation Results Varies Across Gestational Age Groups</w:t>
      </w:r>
    </w:p>
    <w:p w14:paraId="2083C1E9" w14:textId="72DFC154" w:rsidR="008F41E6" w:rsidRPr="003F0B32" w:rsidRDefault="007669B3" w:rsidP="7A20B7B6">
      <w:pPr>
        <w:spacing w:line="480" w:lineRule="auto"/>
        <w:rPr>
          <w:i/>
          <w:iCs/>
          <w:color w:val="2A2A2A"/>
          <w:sz w:val="24"/>
          <w:szCs w:val="24"/>
          <w:highlight w:val="white"/>
          <w:lang w:val="en-US"/>
        </w:rPr>
      </w:pPr>
      <w:r>
        <w:rPr>
          <w:color w:val="2A2A2A"/>
          <w:sz w:val="24"/>
          <w:szCs w:val="24"/>
          <w:highlight w:val="white"/>
        </w:rPr>
        <w:tab/>
      </w:r>
      <w:ins w:id="62" w:author="Spies, Nicholas" w:date="2024-06-19T21:24:00Z">
        <w:r w:rsidR="05D21ACA" w:rsidRPr="7A20B7B6">
          <w:rPr>
            <w:color w:val="2A2A2A"/>
            <w:sz w:val="24"/>
            <w:szCs w:val="24"/>
            <w:highlight w:val="white"/>
            <w:lang w:val="en-US"/>
            <w:rPrChange w:id="63" w:author="Spies, Nicholas" w:date="2024-06-19T21:26:00Z">
              <w:rPr>
                <w:b/>
                <w:bCs/>
                <w:color w:val="2A2A2A"/>
                <w:sz w:val="24"/>
                <w:szCs w:val="24"/>
                <w:highlight w:val="white"/>
                <w:lang w:val="en-US"/>
              </w:rPr>
            </w:rPrChange>
          </w:rPr>
          <w:t>Only first-in-life results were included for analysis</w:t>
        </w:r>
      </w:ins>
      <w:ins w:id="64" w:author="Spies, Nicholas" w:date="2024-06-19T21:26:00Z">
        <w:r w:rsidR="6EC1D2DA" w:rsidRPr="7A20B7B6">
          <w:rPr>
            <w:color w:val="2A2A2A"/>
            <w:sz w:val="24"/>
            <w:szCs w:val="24"/>
            <w:highlight w:val="white"/>
            <w:lang w:val="en-US"/>
          </w:rPr>
          <w:t>.</w:t>
        </w:r>
      </w:ins>
      <w:ins w:id="65" w:author="Spies, Nicholas" w:date="2024-06-19T21:24:00Z">
        <w:r w:rsidR="05D21ACA" w:rsidRPr="79D2AAAF">
          <w:rPr>
            <w:b/>
            <w:bCs/>
            <w:color w:val="2A2A2A"/>
            <w:sz w:val="24"/>
            <w:szCs w:val="24"/>
            <w:highlight w:val="white"/>
            <w:lang w:val="en-US"/>
          </w:rPr>
          <w:t xml:space="preserve"> </w:t>
        </w:r>
        <w:r w:rsidR="05D21ACA" w:rsidRPr="7A20B7B6">
          <w:rPr>
            <w:color w:val="2A2A2A"/>
            <w:sz w:val="24"/>
            <w:szCs w:val="24"/>
            <w:highlight w:val="white"/>
            <w:lang w:val="en-US"/>
          </w:rPr>
          <w:t>88% of resul</w:t>
        </w:r>
      </w:ins>
      <w:ins w:id="66" w:author="Spies, Nicholas" w:date="2024-06-19T21:25:00Z">
        <w:r w:rsidR="05D21ACA" w:rsidRPr="7A20B7B6">
          <w:rPr>
            <w:color w:val="2A2A2A"/>
            <w:sz w:val="24"/>
            <w:szCs w:val="24"/>
            <w:highlight w:val="white"/>
            <w:lang w:val="en-US"/>
          </w:rPr>
          <w:t>ts were</w:t>
        </w:r>
      </w:ins>
      <w:ins w:id="67" w:author="Spies, Nicholas" w:date="2024-06-19T21:24:00Z">
        <w:r w:rsidR="05D21ACA" w:rsidRPr="7A20B7B6">
          <w:rPr>
            <w:color w:val="2A2A2A"/>
            <w:sz w:val="24"/>
            <w:szCs w:val="24"/>
            <w:highlight w:val="white"/>
            <w:lang w:val="en-US"/>
          </w:rPr>
          <w:t xml:space="preserve"> collected within the first 48 hours of life,</w:t>
        </w:r>
      </w:ins>
      <w:ins w:id="68" w:author="Spies, Nicholas" w:date="2024-06-19T21:25:00Z">
        <w:r w:rsidR="05D21ACA" w:rsidRPr="7A20B7B6">
          <w:rPr>
            <w:color w:val="2A2A2A"/>
            <w:sz w:val="24"/>
            <w:szCs w:val="24"/>
            <w:highlight w:val="white"/>
            <w:lang w:val="en-US"/>
          </w:rPr>
          <w:t xml:space="preserve"> 98% within the first 7 days, and 100</w:t>
        </w:r>
        <w:r w:rsidR="372BCE12" w:rsidRPr="7A20B7B6">
          <w:rPr>
            <w:color w:val="2A2A2A"/>
            <w:sz w:val="24"/>
            <w:szCs w:val="24"/>
            <w:highlight w:val="white"/>
            <w:lang w:val="en-US"/>
          </w:rPr>
          <w:t>% within the first 14 days of life.</w:t>
        </w:r>
      </w:ins>
      <w:ins w:id="69" w:author="Spies, Nicholas" w:date="2024-06-19T21:24:00Z">
        <w:r w:rsidR="05D21ACA" w:rsidRPr="7A20B7B6">
          <w:rPr>
            <w:color w:val="2A2A2A"/>
            <w:sz w:val="24"/>
            <w:szCs w:val="24"/>
            <w:highlight w:val="white"/>
            <w:lang w:val="en-US"/>
          </w:rPr>
          <w:t xml:space="preserve"> </w:t>
        </w:r>
      </w:ins>
      <w:r w:rsidRPr="79D2AAAF">
        <w:rPr>
          <w:b/>
          <w:bCs/>
          <w:color w:val="2A2A2A"/>
          <w:sz w:val="24"/>
          <w:szCs w:val="24"/>
          <w:highlight w:val="white"/>
          <w:lang w:val="en-US"/>
        </w:rPr>
        <w:t xml:space="preserve">Figure 1 </w:t>
      </w:r>
      <w:r w:rsidRPr="79D2AAAF">
        <w:rPr>
          <w:color w:val="2A2A2A"/>
          <w:sz w:val="24"/>
          <w:szCs w:val="24"/>
          <w:highlight w:val="white"/>
          <w:lang w:val="en-US"/>
        </w:rPr>
        <w:t>demonstrates the</w:t>
      </w:r>
      <w:del w:id="70" w:author="Nick Spies" w:date="2024-07-11T05:52:00Z">
        <w:r w:rsidRPr="79D2AAAF" w:rsidDel="004D0107">
          <w:rPr>
            <w:color w:val="2A2A2A"/>
            <w:sz w:val="24"/>
            <w:szCs w:val="24"/>
            <w:highlight w:val="white"/>
            <w:lang w:val="en-US"/>
          </w:rPr>
          <w:delText xml:space="preserve"> scatterplots of all first-in-life coagulation test results by GA. Each assay’s</w:delText>
        </w:r>
      </w:del>
      <w:ins w:id="71" w:author="Nick Spies" w:date="2024-07-11T05:52:00Z">
        <w:r w:rsidR="004D0107">
          <w:rPr>
            <w:color w:val="2A2A2A"/>
            <w:sz w:val="24"/>
            <w:szCs w:val="24"/>
            <w:highlight w:val="white"/>
            <w:lang w:val="en-US"/>
          </w:rPr>
          <w:t xml:space="preserve"> results of each assay by GA.</w:t>
        </w:r>
      </w:ins>
      <w:r w:rsidRPr="79D2AAAF">
        <w:rPr>
          <w:color w:val="2A2A2A"/>
          <w:sz w:val="24"/>
          <w:szCs w:val="24"/>
          <w:highlight w:val="white"/>
          <w:lang w:val="en-US"/>
        </w:rPr>
        <w:t xml:space="preserve"> </w:t>
      </w:r>
      <w:del w:id="72" w:author="Nick Spies" w:date="2024-07-11T05:52:00Z">
        <w:r w:rsidRPr="79D2AAAF" w:rsidDel="004D0107">
          <w:rPr>
            <w:color w:val="2A2A2A"/>
            <w:sz w:val="24"/>
            <w:szCs w:val="24"/>
            <w:highlight w:val="white"/>
            <w:lang w:val="en-US"/>
          </w:rPr>
          <w:delText xml:space="preserve">result distribution shows gradual decreases as gestational age increases, with </w:delText>
        </w:r>
      </w:del>
      <w:r w:rsidRPr="79D2AAAF">
        <w:rPr>
          <w:color w:val="2A2A2A"/>
          <w:sz w:val="24"/>
          <w:szCs w:val="24"/>
          <w:highlight w:val="white"/>
          <w:lang w:val="en-US"/>
        </w:rPr>
        <w:t xml:space="preserve">Pearson correlations </w:t>
      </w:r>
      <w:ins w:id="73" w:author="Nick Spies" w:date="2024-07-11T05:53:00Z">
        <w:r w:rsidR="004D0107">
          <w:rPr>
            <w:color w:val="2A2A2A"/>
            <w:sz w:val="24"/>
            <w:szCs w:val="24"/>
            <w:highlight w:val="white"/>
            <w:lang w:val="en-US"/>
          </w:rPr>
          <w:t>were</w:t>
        </w:r>
      </w:ins>
      <w:del w:id="74" w:author="Nick Spies" w:date="2024-07-11T05:53:00Z">
        <w:r w:rsidRPr="79D2AAAF" w:rsidDel="004D0107">
          <w:rPr>
            <w:color w:val="2A2A2A"/>
            <w:sz w:val="24"/>
            <w:szCs w:val="24"/>
            <w:highlight w:val="white"/>
            <w:lang w:val="en-US"/>
          </w:rPr>
          <w:delText>of</w:delText>
        </w:r>
      </w:del>
      <w:r w:rsidRPr="79D2AAAF">
        <w:rPr>
          <w:color w:val="2A2A2A"/>
          <w:sz w:val="24"/>
          <w:szCs w:val="24"/>
          <w:highlight w:val="white"/>
          <w:lang w:val="en-US"/>
        </w:rPr>
        <w:t xml:space="preserve"> -0.28, -0.27, and -0.37 for PT, INR, and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respectively. From 24w to 41w, while the </w:t>
      </w:r>
      <w:ins w:id="75" w:author="Nick Spies" w:date="2024-07-11T05:53:00Z">
        <w:r w:rsidR="004D0107">
          <w:rPr>
            <w:color w:val="2A2A2A"/>
            <w:sz w:val="24"/>
            <w:szCs w:val="24"/>
            <w:highlight w:val="white"/>
            <w:lang w:val="en-US"/>
          </w:rPr>
          <w:t xml:space="preserve">lower percentiles </w:t>
        </w:r>
      </w:ins>
      <w:del w:id="76" w:author="Nick Spies" w:date="2024-07-11T05:53:00Z">
        <w:r w:rsidRPr="79D2AAAF" w:rsidDel="004D0107">
          <w:rPr>
            <w:color w:val="2A2A2A"/>
            <w:sz w:val="24"/>
            <w:szCs w:val="24"/>
            <w:highlight w:val="white"/>
            <w:lang w:val="en-US"/>
          </w:rPr>
          <w:delText>2.5th and 25th percentiles show little change and the medians show modest decreases</w:delText>
        </w:r>
      </w:del>
      <w:ins w:id="77" w:author="Nick Spies" w:date="2024-07-11T05:53:00Z">
        <w:r w:rsidR="004D0107">
          <w:rPr>
            <w:color w:val="2A2A2A"/>
            <w:sz w:val="24"/>
            <w:szCs w:val="24"/>
            <w:highlight w:val="white"/>
            <w:lang w:val="en-US"/>
          </w:rPr>
          <w:t>show modest decreases</w:t>
        </w:r>
      </w:ins>
      <w:r w:rsidRPr="79D2AAAF">
        <w:rPr>
          <w:color w:val="2A2A2A"/>
          <w:sz w:val="24"/>
          <w:szCs w:val="24"/>
          <w:highlight w:val="white"/>
          <w:lang w:val="en-US"/>
        </w:rPr>
        <w:t xml:space="preserve">, the 97.5th percentiles markedly decrease from 29s to 22s for PT, from 2.5 to 1.8 for INR, and from 105s to 58s for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w:t>
      </w:r>
    </w:p>
    <w:p w14:paraId="79B2BC64" w14:textId="77777777" w:rsidR="008F41E6" w:rsidRDefault="008F41E6">
      <w:pPr>
        <w:spacing w:line="480" w:lineRule="auto"/>
        <w:rPr>
          <w:i/>
          <w:color w:val="2A2A2A"/>
          <w:sz w:val="24"/>
          <w:szCs w:val="24"/>
          <w:highlight w:val="white"/>
        </w:rPr>
      </w:pPr>
    </w:p>
    <w:p w14:paraId="58F243BC" w14:textId="77777777" w:rsidR="008F41E6" w:rsidRDefault="007669B3">
      <w:pPr>
        <w:spacing w:line="480" w:lineRule="auto"/>
        <w:rPr>
          <w:i/>
          <w:color w:val="2A2A2A"/>
          <w:sz w:val="24"/>
          <w:szCs w:val="24"/>
          <w:highlight w:val="white"/>
        </w:rPr>
      </w:pPr>
      <w:r>
        <w:rPr>
          <w:i/>
          <w:color w:val="2A2A2A"/>
          <w:sz w:val="24"/>
          <w:szCs w:val="24"/>
          <w:highlight w:val="white"/>
        </w:rPr>
        <w:t>Inferring the Distributions of Non-Pathological Results</w:t>
      </w:r>
    </w:p>
    <w:p w14:paraId="611D636E" w14:textId="0E37DE82" w:rsidR="008F41E6" w:rsidRDefault="007669B3" w:rsidP="008D7492">
      <w:pPr>
        <w:spacing w:line="480" w:lineRule="auto"/>
        <w:ind w:firstLine="720"/>
        <w:rPr>
          <w:del w:id="78" w:author="nspies13@gmail.com" w:date="2024-07-06T23:34:00Z"/>
          <w:color w:val="2A2A2A"/>
          <w:sz w:val="24"/>
          <w:szCs w:val="24"/>
          <w:highlight w:val="white"/>
          <w:lang w:val="en-US"/>
        </w:rPr>
      </w:pPr>
      <w:r w:rsidRPr="3869DCEA">
        <w:rPr>
          <w:b/>
          <w:bCs/>
          <w:color w:val="2A2A2A"/>
          <w:sz w:val="24"/>
          <w:szCs w:val="24"/>
          <w:highlight w:val="white"/>
          <w:lang w:val="en-US"/>
        </w:rPr>
        <w:t xml:space="preserve">Figure 2 </w:t>
      </w:r>
      <w:r w:rsidRPr="3869DCEA">
        <w:rPr>
          <w:color w:val="2A2A2A"/>
          <w:sz w:val="24"/>
          <w:szCs w:val="24"/>
          <w:highlight w:val="white"/>
          <w:lang w:val="en-US"/>
        </w:rPr>
        <w:t xml:space="preserve">displays the </w:t>
      </w:r>
      <w:proofErr w:type="spellStart"/>
      <w:r w:rsidRPr="00B470AB">
        <w:rPr>
          <w:i/>
          <w:iCs/>
          <w:color w:val="2A2A2A"/>
          <w:sz w:val="24"/>
          <w:szCs w:val="24"/>
          <w:highlight w:val="white"/>
          <w:lang w:val="en-US"/>
          <w:rPrChange w:id="79" w:author="Nick Spies" w:date="2024-07-11T05:54:00Z">
            <w:rPr>
              <w:color w:val="2A2A2A"/>
              <w:sz w:val="24"/>
              <w:szCs w:val="24"/>
              <w:highlight w:val="white"/>
              <w:lang w:val="en-US"/>
            </w:rPr>
          </w:rPrChange>
        </w:rPr>
        <w:t>refineR</w:t>
      </w:r>
      <w:proofErr w:type="spellEnd"/>
      <w:r w:rsidRPr="00B470AB">
        <w:rPr>
          <w:i/>
          <w:iCs/>
          <w:color w:val="2A2A2A"/>
          <w:sz w:val="24"/>
          <w:szCs w:val="24"/>
          <w:highlight w:val="white"/>
          <w:lang w:val="en-US"/>
          <w:rPrChange w:id="80" w:author="Nick Spies" w:date="2024-07-11T05:54:00Z">
            <w:rPr>
              <w:color w:val="2A2A2A"/>
              <w:sz w:val="24"/>
              <w:szCs w:val="24"/>
              <w:highlight w:val="white"/>
              <w:lang w:val="en-US"/>
            </w:rPr>
          </w:rPrChange>
        </w:rPr>
        <w:t>-</w:t>
      </w:r>
      <w:r w:rsidRPr="3869DCEA">
        <w:rPr>
          <w:color w:val="2A2A2A"/>
          <w:sz w:val="24"/>
          <w:szCs w:val="24"/>
          <w:highlight w:val="white"/>
          <w:lang w:val="en-US"/>
        </w:rPr>
        <w:t>estimated pathological and non-pathological distributions for each assay in preterm and term neonates.</w:t>
      </w:r>
      <w:ins w:id="81" w:author="Nick Spies" w:date="2024-07-11T05:54:00Z">
        <w:r w:rsidR="00B470AB">
          <w:rPr>
            <w:color w:val="2A2A2A"/>
            <w:sz w:val="24"/>
            <w:szCs w:val="24"/>
            <w:highlight w:val="white"/>
            <w:lang w:val="en-US"/>
          </w:rPr>
          <w:t xml:space="preserve"> RI estimates </w:t>
        </w:r>
      </w:ins>
      <w:ins w:id="82" w:author="Nick Spies" w:date="2024-07-11T05:55:00Z">
        <w:r w:rsidR="00B470AB">
          <w:rPr>
            <w:color w:val="2A2A2A"/>
            <w:sz w:val="24"/>
            <w:szCs w:val="24"/>
            <w:highlight w:val="white"/>
            <w:lang w:val="en-US"/>
          </w:rPr>
          <w:t>were made using only the non-pathological fraction.</w:t>
        </w:r>
      </w:ins>
      <w:r w:rsidRPr="3869DCEA">
        <w:rPr>
          <w:color w:val="2A2A2A"/>
          <w:sz w:val="24"/>
          <w:szCs w:val="24"/>
          <w:highlight w:val="white"/>
          <w:lang w:val="en-US"/>
        </w:rPr>
        <w:t xml:space="preserve"> </w:t>
      </w:r>
      <w:del w:id="83" w:author="nspies13@gmail.com" w:date="2024-07-06T23:34:00Z">
        <w:r w:rsidRPr="3869DCEA" w:rsidDel="007669B3">
          <w:rPr>
            <w:color w:val="2A2A2A"/>
            <w:sz w:val="24"/>
            <w:szCs w:val="24"/>
            <w:highlight w:val="white"/>
            <w:lang w:val="en-US"/>
          </w:rPr>
          <w:delText xml:space="preserve">A separate interval was calculated for all neonates to reflect the current practice, but not shown. </w:delText>
        </w:r>
      </w:del>
    </w:p>
    <w:p w14:paraId="4848D68C" w14:textId="0FE46118" w:rsidR="008F41E6" w:rsidRPr="003F0B32" w:rsidRDefault="007669B3" w:rsidP="008D7492">
      <w:pPr>
        <w:spacing w:line="480" w:lineRule="auto"/>
        <w:ind w:firstLine="720"/>
        <w:rPr>
          <w:color w:val="2A2A2A"/>
          <w:sz w:val="24"/>
          <w:szCs w:val="24"/>
          <w:highlight w:val="white"/>
          <w:lang w:val="en-US"/>
        </w:rPr>
      </w:pPr>
      <w:r w:rsidRPr="3869DCEA">
        <w:rPr>
          <w:color w:val="2A2A2A"/>
          <w:sz w:val="24"/>
          <w:szCs w:val="24"/>
          <w:highlight w:val="white"/>
          <w:lang w:val="en-US"/>
        </w:rPr>
        <w:t xml:space="preserve">The RI for PT was [9.5 - 24.6s] for preterm, [10 - 22s] for term, and [10 - 23.6s] for all neonates. The RI for INR was [0.6 - 1.7] for preterm, and [0.8 - 1.9] for term and all neonates. The RI for </w:t>
      </w:r>
      <w:proofErr w:type="spellStart"/>
      <w:r w:rsidRPr="3869DCEA">
        <w:rPr>
          <w:color w:val="2A2A2A"/>
          <w:sz w:val="24"/>
          <w:szCs w:val="24"/>
          <w:highlight w:val="white"/>
          <w:lang w:val="en-US"/>
        </w:rPr>
        <w:t>aPTT</w:t>
      </w:r>
      <w:proofErr w:type="spellEnd"/>
      <w:r w:rsidRPr="3869DCEA">
        <w:rPr>
          <w:color w:val="2A2A2A"/>
          <w:sz w:val="24"/>
          <w:szCs w:val="24"/>
          <w:highlight w:val="white"/>
          <w:lang w:val="en-US"/>
        </w:rPr>
        <w:t xml:space="preserve"> was [23.7 - 67.8s] for preterm, [24.5 - 58.6s] for term, and [25.7 - 58.7s] for all neonates. </w:t>
      </w:r>
    </w:p>
    <w:p w14:paraId="2EBB5BD2" w14:textId="0DE0BD02" w:rsidR="008F41E6" w:rsidRDefault="007669B3" w:rsidP="008D7492">
      <w:pPr>
        <w:spacing w:line="480" w:lineRule="auto"/>
        <w:ind w:firstLine="720"/>
        <w:rPr>
          <w:color w:val="2A2A2A"/>
          <w:sz w:val="24"/>
          <w:szCs w:val="24"/>
          <w:highlight w:val="white"/>
          <w:lang w:val="en-US"/>
        </w:rPr>
      </w:pPr>
      <w:r w:rsidRPr="3869DCEA">
        <w:rPr>
          <w:b/>
          <w:bCs/>
          <w:color w:val="2A2A2A"/>
          <w:sz w:val="24"/>
          <w:szCs w:val="24"/>
          <w:highlight w:val="white"/>
          <w:lang w:val="en-US"/>
        </w:rPr>
        <w:t xml:space="preserve">Figure 3 </w:t>
      </w:r>
      <w:del w:id="84" w:author="nspies13@gmail.com" w:date="2024-07-06T23:34:00Z">
        <w:r w:rsidRPr="3869DCEA" w:rsidDel="007669B3">
          <w:rPr>
            <w:color w:val="2A2A2A"/>
            <w:sz w:val="24"/>
            <w:szCs w:val="24"/>
            <w:highlight w:val="white"/>
            <w:lang w:val="en-US"/>
          </w:rPr>
          <w:delText xml:space="preserve">overlays </w:delText>
        </w:r>
      </w:del>
      <w:ins w:id="85" w:author="nspies13@gmail.com" w:date="2024-07-06T23:34:00Z">
        <w:r w:rsidR="791031E7" w:rsidRPr="3869DCEA">
          <w:rPr>
            <w:color w:val="2A2A2A"/>
            <w:sz w:val="24"/>
            <w:szCs w:val="24"/>
            <w:highlight w:val="white"/>
            <w:lang w:val="en-US"/>
          </w:rPr>
          <w:t xml:space="preserve">compares </w:t>
        </w:r>
      </w:ins>
      <w:r w:rsidRPr="3869DCEA">
        <w:rPr>
          <w:color w:val="2A2A2A"/>
          <w:sz w:val="24"/>
          <w:szCs w:val="24"/>
          <w:highlight w:val="white"/>
          <w:lang w:val="en-US"/>
        </w:rPr>
        <w:t>the indirect RI estimates with currently reported</w:t>
      </w:r>
      <w:ins w:id="86" w:author="nspies13@gmail.com" w:date="2024-07-06T23:34:00Z">
        <w:r w:rsidR="69800C41" w:rsidRPr="3869DCEA">
          <w:rPr>
            <w:color w:val="2A2A2A"/>
            <w:sz w:val="24"/>
            <w:szCs w:val="24"/>
            <w:highlight w:val="white"/>
            <w:lang w:val="en-US"/>
          </w:rPr>
          <w:t xml:space="preserve"> or </w:t>
        </w:r>
      </w:ins>
      <w:ins w:id="87" w:author="nspies13@gmail.com" w:date="2024-07-06T23:35:00Z">
        <w:r w:rsidR="69800C41" w:rsidRPr="3869DCEA">
          <w:rPr>
            <w:color w:val="2A2A2A"/>
            <w:sz w:val="24"/>
            <w:szCs w:val="24"/>
            <w:highlight w:val="white"/>
            <w:lang w:val="en-US"/>
          </w:rPr>
          <w:t>previously published</w:t>
        </w:r>
      </w:ins>
      <w:r w:rsidRPr="3869DCEA">
        <w:rPr>
          <w:color w:val="2A2A2A"/>
          <w:sz w:val="24"/>
          <w:szCs w:val="24"/>
          <w:highlight w:val="white"/>
          <w:lang w:val="en-US"/>
        </w:rPr>
        <w:t xml:space="preserve"> RIs. The lower limits of</w:t>
      </w:r>
      <w:ins w:id="88" w:author="nspies13@gmail.com" w:date="2024-07-06T23:35:00Z">
        <w:r w:rsidR="36E08A8B" w:rsidRPr="3869DCEA">
          <w:rPr>
            <w:color w:val="2A2A2A"/>
            <w:sz w:val="24"/>
            <w:szCs w:val="24"/>
            <w:highlight w:val="white"/>
            <w:lang w:val="en-US"/>
          </w:rPr>
          <w:t xml:space="preserve"> each interval show minor variation.</w:t>
        </w:r>
      </w:ins>
      <w:r w:rsidRPr="3869DCEA">
        <w:rPr>
          <w:color w:val="2A2A2A"/>
          <w:sz w:val="24"/>
          <w:szCs w:val="24"/>
          <w:highlight w:val="white"/>
          <w:lang w:val="en-US"/>
        </w:rPr>
        <w:t xml:space="preserve"> </w:t>
      </w:r>
      <w:del w:id="89" w:author="nspies13@gmail.com" w:date="2024-07-06T23:35:00Z">
        <w:r w:rsidRPr="3869DCEA" w:rsidDel="007669B3">
          <w:rPr>
            <w:color w:val="2A2A2A"/>
            <w:sz w:val="24"/>
            <w:szCs w:val="24"/>
            <w:highlight w:val="white"/>
            <w:lang w:val="en-US"/>
          </w:rPr>
          <w:delText>the estimated intervals show relatively little divergence from the current intervals</w:delText>
        </w:r>
      </w:del>
      <w:del w:id="90" w:author="Nick Spies" w:date="2024-07-11T05:54:00Z">
        <w:r w:rsidRPr="3869DCEA" w:rsidDel="00B470AB">
          <w:rPr>
            <w:color w:val="2A2A2A"/>
            <w:sz w:val="24"/>
            <w:szCs w:val="24"/>
            <w:highlight w:val="white"/>
            <w:lang w:val="en-US"/>
          </w:rPr>
          <w:delText xml:space="preserve">. </w:delText>
        </w:r>
      </w:del>
      <w:r w:rsidRPr="3869DCEA">
        <w:rPr>
          <w:color w:val="2A2A2A"/>
          <w:sz w:val="24"/>
          <w:szCs w:val="24"/>
          <w:highlight w:val="white"/>
          <w:lang w:val="en-US"/>
        </w:rPr>
        <w:t xml:space="preserve">However, marked divergence is observed in the upper limit for each assay across </w:t>
      </w:r>
      <w:del w:id="91" w:author="nspies13@gmail.com" w:date="2024-07-06T23:37:00Z">
        <w:r w:rsidRPr="3869DCEA" w:rsidDel="007669B3">
          <w:rPr>
            <w:color w:val="2A2A2A"/>
            <w:sz w:val="24"/>
            <w:szCs w:val="24"/>
            <w:highlight w:val="white"/>
            <w:lang w:val="en-US"/>
          </w:rPr>
          <w:delText>all age groups</w:delText>
        </w:r>
      </w:del>
      <w:ins w:id="92" w:author="nspies13@gmail.com" w:date="2024-07-06T23:37:00Z">
        <w:r w:rsidR="7B72EC73" w:rsidRPr="3869DCEA">
          <w:rPr>
            <w:color w:val="2A2A2A"/>
            <w:sz w:val="24"/>
            <w:szCs w:val="24"/>
            <w:highlight w:val="white"/>
            <w:lang w:val="en-US"/>
          </w:rPr>
          <w:t>intervals</w:t>
        </w:r>
      </w:ins>
      <w:r w:rsidRPr="3869DCEA">
        <w:rPr>
          <w:color w:val="2A2A2A"/>
          <w:sz w:val="24"/>
          <w:szCs w:val="24"/>
          <w:highlight w:val="white"/>
          <w:lang w:val="en-US"/>
        </w:rPr>
        <w:t xml:space="preserve">. For PT, the estimated upper limit was 25s for preterm, 22s for term, and 24s for all neonates. For INR, the estimated upper limits were 2.1, 1.8, and 1.9 for preterm, term, and all neonates. For </w:t>
      </w:r>
      <w:proofErr w:type="spellStart"/>
      <w:r w:rsidRPr="3869DCEA">
        <w:rPr>
          <w:color w:val="2A2A2A"/>
          <w:sz w:val="24"/>
          <w:szCs w:val="24"/>
          <w:highlight w:val="white"/>
          <w:lang w:val="en-US"/>
        </w:rPr>
        <w:t>aPTT</w:t>
      </w:r>
      <w:proofErr w:type="spellEnd"/>
      <w:r w:rsidRPr="3869DCEA">
        <w:rPr>
          <w:color w:val="2A2A2A"/>
          <w:sz w:val="24"/>
          <w:szCs w:val="24"/>
          <w:highlight w:val="white"/>
          <w:lang w:val="en-US"/>
        </w:rPr>
        <w:t xml:space="preserve">, the upper limit of the indirect RIs were 68s for preterm, 58s for term, and 62s for all neonates. </w:t>
      </w:r>
    </w:p>
    <w:p w14:paraId="64BE4674" w14:textId="1840755A" w:rsidR="008F41E6" w:rsidRDefault="008F41E6">
      <w:pPr>
        <w:spacing w:line="480" w:lineRule="auto"/>
        <w:rPr>
          <w:color w:val="2A2A2A"/>
          <w:sz w:val="24"/>
          <w:szCs w:val="24"/>
          <w:highlight w:val="white"/>
        </w:rPr>
      </w:pPr>
    </w:p>
    <w:p w14:paraId="72A1AEB3" w14:textId="77777777" w:rsidR="008F41E6" w:rsidRDefault="007669B3">
      <w:pPr>
        <w:spacing w:line="480" w:lineRule="auto"/>
        <w:rPr>
          <w:i/>
          <w:color w:val="2A2A2A"/>
          <w:sz w:val="24"/>
          <w:szCs w:val="24"/>
          <w:highlight w:val="white"/>
        </w:rPr>
      </w:pPr>
      <w:r>
        <w:rPr>
          <w:i/>
          <w:color w:val="2A2A2A"/>
          <w:sz w:val="24"/>
          <w:szCs w:val="24"/>
          <w:highlight w:val="white"/>
        </w:rPr>
        <w:t>Discrepancies Between Intervals Affect a Substantial Proportion of Results</w:t>
      </w:r>
    </w:p>
    <w:p w14:paraId="0DDA6123" w14:textId="146D70DB" w:rsidR="008F41E6" w:rsidRDefault="007669B3">
      <w:pPr>
        <w:spacing w:line="480" w:lineRule="auto"/>
        <w:rPr>
          <w:color w:val="2A2A2A"/>
          <w:sz w:val="24"/>
          <w:szCs w:val="24"/>
          <w:highlight w:val="white"/>
        </w:rPr>
      </w:pPr>
      <w:r>
        <w:rPr>
          <w:color w:val="2A2A2A"/>
          <w:sz w:val="24"/>
          <w:szCs w:val="24"/>
          <w:highlight w:val="white"/>
        </w:rPr>
        <w:tab/>
      </w:r>
      <w:r>
        <w:rPr>
          <w:b/>
          <w:color w:val="2A2A2A"/>
          <w:sz w:val="24"/>
          <w:szCs w:val="24"/>
          <w:highlight w:val="white"/>
        </w:rPr>
        <w:t xml:space="preserve">Figure 4 </w:t>
      </w:r>
      <w:r>
        <w:rPr>
          <w:color w:val="2A2A2A"/>
          <w:sz w:val="24"/>
          <w:szCs w:val="24"/>
          <w:highlight w:val="white"/>
        </w:rPr>
        <w:t>compares the proportion of results that would be flagged as abnormal by the current</w:t>
      </w:r>
      <w:ins w:id="93" w:author="Nick Spies" w:date="2024-07-06T19:03:00Z">
        <w:r w:rsidR="008D7492">
          <w:rPr>
            <w:color w:val="2A2A2A"/>
            <w:sz w:val="24"/>
            <w:szCs w:val="24"/>
            <w:highlight w:val="white"/>
          </w:rPr>
          <w:t>,</w:t>
        </w:r>
      </w:ins>
      <w:r>
        <w:rPr>
          <w:color w:val="2A2A2A"/>
          <w:sz w:val="24"/>
          <w:szCs w:val="24"/>
          <w:highlight w:val="white"/>
        </w:rPr>
        <w:t xml:space="preserve"> </w:t>
      </w:r>
      <w:ins w:id="94" w:author="Nick Spies" w:date="2024-07-06T19:03:00Z">
        <w:r w:rsidR="008D7492">
          <w:rPr>
            <w:color w:val="2A2A2A"/>
            <w:sz w:val="24"/>
            <w:szCs w:val="24"/>
            <w:highlight w:val="white"/>
          </w:rPr>
          <w:t xml:space="preserve">0-1 year </w:t>
        </w:r>
      </w:ins>
      <w:del w:id="95" w:author="Nick Spies" w:date="2024-07-06T19:03:00Z">
        <w:r w:rsidDel="008D7492">
          <w:rPr>
            <w:color w:val="2A2A2A"/>
            <w:sz w:val="24"/>
            <w:szCs w:val="24"/>
            <w:highlight w:val="white"/>
          </w:rPr>
          <w:delText xml:space="preserve">standard </w:delText>
        </w:r>
      </w:del>
      <w:ins w:id="96" w:author="Nick Spies" w:date="2024-07-06T19:03:00Z">
        <w:r w:rsidR="008D7492">
          <w:rPr>
            <w:color w:val="2A2A2A"/>
            <w:sz w:val="24"/>
            <w:szCs w:val="24"/>
            <w:highlight w:val="white"/>
          </w:rPr>
          <w:t xml:space="preserve">reference interval </w:t>
        </w:r>
      </w:ins>
      <w:r>
        <w:rPr>
          <w:color w:val="2A2A2A"/>
          <w:sz w:val="24"/>
          <w:szCs w:val="24"/>
          <w:highlight w:val="white"/>
        </w:rPr>
        <w:t xml:space="preserve">compared to the indirectly estimated </w:t>
      </w:r>
      <w:ins w:id="97" w:author="Nick Spies" w:date="2024-07-06T19:03:00Z">
        <w:r w:rsidR="008D7492">
          <w:rPr>
            <w:color w:val="2A2A2A"/>
            <w:sz w:val="24"/>
            <w:szCs w:val="24"/>
            <w:highlight w:val="white"/>
          </w:rPr>
          <w:t xml:space="preserve">neonatal </w:t>
        </w:r>
      </w:ins>
      <w:r>
        <w:rPr>
          <w:color w:val="2A2A2A"/>
          <w:sz w:val="24"/>
          <w:szCs w:val="24"/>
          <w:highlight w:val="white"/>
        </w:rPr>
        <w:t xml:space="preserve">alternative. Six (0.16%) results below the current RI were counted as “normal” for simplicity. </w:t>
      </w:r>
    </w:p>
    <w:p w14:paraId="0DCD4227" w14:textId="77777777" w:rsidR="008F41E6" w:rsidRDefault="007669B3" w:rsidP="79D2AAAF">
      <w:pPr>
        <w:spacing w:line="480" w:lineRule="auto"/>
        <w:ind w:firstLine="720"/>
        <w:rPr>
          <w:color w:val="2A2A2A"/>
          <w:sz w:val="24"/>
          <w:szCs w:val="24"/>
          <w:highlight w:val="white"/>
          <w:lang w:val="en-US"/>
        </w:rPr>
      </w:pPr>
      <w:r w:rsidRPr="79D2AAAF">
        <w:rPr>
          <w:color w:val="2A2A2A"/>
          <w:sz w:val="24"/>
          <w:szCs w:val="24"/>
          <w:highlight w:val="white"/>
          <w:lang w:val="en-US"/>
        </w:rPr>
        <w:t xml:space="preserve">For PT, the current RI flags 73% of results as abnormal for both preterm and term neonates. The gestational age-specific indirect RIs (GA IRIs) would flag 17% for </w:t>
      </w:r>
      <w:r w:rsidRPr="79D2AAAF">
        <w:rPr>
          <w:color w:val="2A2A2A"/>
          <w:sz w:val="24"/>
          <w:szCs w:val="24"/>
          <w:highlight w:val="white"/>
          <w:lang w:val="en-US"/>
        </w:rPr>
        <w:lastRenderedPageBreak/>
        <w:t xml:space="preserve">preterm, and 13% for term neonates. For INR (not adjusted by a neonate-specific mean PT), the current RI flags 61% of results for preterm and 54% for term neonates. In contrast, the GA IRIs would flag 16% for preterm and 12% for term neonates. For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the current RI flags 31% of results for preterm and 22% for term neonates, while the GA IRIs would flag 11% for preterm and 9% for term neonates.  </w:t>
      </w:r>
    </w:p>
    <w:p w14:paraId="166F7BC2" w14:textId="74304FB2" w:rsidR="008F41E6" w:rsidRDefault="007669B3" w:rsidP="79D2AAAF">
      <w:pPr>
        <w:spacing w:line="480" w:lineRule="auto"/>
        <w:ind w:firstLine="720"/>
        <w:rPr>
          <w:color w:val="2A2A2A"/>
          <w:sz w:val="24"/>
          <w:szCs w:val="24"/>
          <w:highlight w:val="white"/>
          <w:lang w:val="en-US"/>
        </w:rPr>
      </w:pPr>
      <w:r w:rsidRPr="79D2AAAF">
        <w:rPr>
          <w:color w:val="2A2A2A"/>
          <w:sz w:val="24"/>
          <w:szCs w:val="24"/>
          <w:highlight w:val="white"/>
          <w:lang w:val="en-US"/>
        </w:rPr>
        <w:t xml:space="preserve"> Altogether, applying the GA IRIs resulted in 58% fewer PT, 43% fewer INR, and 17% fewer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results being flagged as abnormal as compared to our current</w:t>
      </w:r>
      <w:ins w:id="98" w:author="Nick Spies" w:date="2024-07-11T05:56:00Z">
        <w:r w:rsidR="00B470AB">
          <w:rPr>
            <w:color w:val="2A2A2A"/>
            <w:sz w:val="24"/>
            <w:szCs w:val="24"/>
            <w:highlight w:val="white"/>
            <w:lang w:val="en-US"/>
          </w:rPr>
          <w:t>, &lt;1 year</w:t>
        </w:r>
      </w:ins>
      <w:r w:rsidRPr="79D2AAAF">
        <w:rPr>
          <w:color w:val="2A2A2A"/>
          <w:sz w:val="24"/>
          <w:szCs w:val="24"/>
          <w:highlight w:val="white"/>
          <w:lang w:val="en-US"/>
        </w:rPr>
        <w:t xml:space="preserve"> intervals. This marked difference in the current and indirectly estimated reference intervals is best contextualized by considering that a typical direct interval is designed to flag 5% of results as abnormal. </w:t>
      </w:r>
    </w:p>
    <w:p w14:paraId="4DEB6DAF" w14:textId="77777777" w:rsidR="008F41E6" w:rsidRDefault="007669B3" w:rsidP="79D2AAAF">
      <w:pPr>
        <w:spacing w:line="480" w:lineRule="auto"/>
        <w:ind w:firstLine="720"/>
        <w:rPr>
          <w:color w:val="2A2A2A"/>
          <w:sz w:val="24"/>
          <w:szCs w:val="24"/>
          <w:highlight w:val="white"/>
          <w:lang w:val="en-US"/>
        </w:rPr>
      </w:pPr>
      <w:r w:rsidRPr="79D2AAAF">
        <w:rPr>
          <w:color w:val="2A2A2A"/>
          <w:sz w:val="24"/>
          <w:szCs w:val="24"/>
          <w:highlight w:val="white"/>
          <w:lang w:val="en-US"/>
        </w:rPr>
        <w:t xml:space="preserve">These abnormal flags imply the need for an action to be taken, which may range from closer monitoring through serial blood draws to transfusion of one or more blood products. However, an overabundance of abnormally flagged results may contribute to “alert fatigue” and subsequent delayed or absent response to abnormal results. Wider RIs may help improve clinical outcomes through a reduction in alert fatigue, but further analysis is required to explore this hypothesis. We believe this work is a much-needed first step in optimizing the utility of these assays – recognizing the limited scope that they can provide towards comprehensive evaluation of hemostasis.  </w:t>
      </w:r>
    </w:p>
    <w:p w14:paraId="5BDBB2DB" w14:textId="6B903E76" w:rsidR="008F41E6" w:rsidRDefault="007669B3" w:rsidP="79D2AAAF">
      <w:pPr>
        <w:spacing w:line="480" w:lineRule="auto"/>
        <w:ind w:firstLine="720"/>
        <w:rPr>
          <w:color w:val="2A2A2A"/>
          <w:sz w:val="24"/>
          <w:szCs w:val="24"/>
          <w:highlight w:val="white"/>
          <w:lang w:val="en-US"/>
        </w:rPr>
      </w:pPr>
      <w:r w:rsidRPr="7A20B7B6">
        <w:rPr>
          <w:sz w:val="24"/>
          <w:szCs w:val="24"/>
          <w:lang w:val="en-US"/>
        </w:rPr>
        <w:t>Strengths of this work include its novelty as the first (to our knowledge) indirect reference interval study for these hemostasis assays in neonates, the order-of-magnitude larger scale relative to prior direct RI studies</w:t>
      </w:r>
      <w:r>
        <w:fldChar w:fldCharType="begin"/>
      </w:r>
      <w:r>
        <w:instrText>HYPERLINK "https://www.zotero.org/google-docs/?aPiOyH" \h</w:instrText>
      </w:r>
      <w:r>
        <w:fldChar w:fldCharType="separate"/>
      </w:r>
      <w:r w:rsidRPr="7A20B7B6">
        <w:rPr>
          <w:sz w:val="24"/>
          <w:szCs w:val="24"/>
          <w:lang w:val="en-US"/>
        </w:rPr>
        <w:t>(8–13)</w:t>
      </w:r>
      <w:r>
        <w:rPr>
          <w:sz w:val="24"/>
          <w:szCs w:val="24"/>
          <w:lang w:val="en-US"/>
        </w:rPr>
        <w:fldChar w:fldCharType="end"/>
      </w:r>
      <w:r w:rsidRPr="7A20B7B6">
        <w:rPr>
          <w:sz w:val="24"/>
          <w:szCs w:val="24"/>
          <w:lang w:val="en-US"/>
        </w:rPr>
        <w:t xml:space="preserve">, and the relative ease in reproducing such an analysis at one’s own institution using the open-source </w:t>
      </w:r>
      <w:proofErr w:type="spellStart"/>
      <w:r w:rsidRPr="7A20B7B6">
        <w:rPr>
          <w:i/>
          <w:iCs/>
          <w:sz w:val="24"/>
          <w:szCs w:val="24"/>
          <w:lang w:val="en-US"/>
          <w:rPrChange w:id="99" w:author="Spies, Nicholas" w:date="2024-06-20T01:26:00Z">
            <w:rPr>
              <w:sz w:val="24"/>
              <w:szCs w:val="24"/>
              <w:lang w:val="en-US"/>
            </w:rPr>
          </w:rPrChange>
        </w:rPr>
        <w:t>refineR</w:t>
      </w:r>
      <w:proofErr w:type="spellEnd"/>
      <w:r w:rsidRPr="7A20B7B6">
        <w:rPr>
          <w:i/>
          <w:iCs/>
          <w:sz w:val="24"/>
          <w:szCs w:val="24"/>
          <w:lang w:val="en-US"/>
          <w:rPrChange w:id="100" w:author="Spies, Nicholas" w:date="2024-06-20T01:26:00Z">
            <w:rPr>
              <w:sz w:val="24"/>
              <w:szCs w:val="24"/>
              <w:lang w:val="en-US"/>
            </w:rPr>
          </w:rPrChange>
        </w:rPr>
        <w:t xml:space="preserve"> </w:t>
      </w:r>
      <w:r w:rsidRPr="7A20B7B6">
        <w:rPr>
          <w:sz w:val="24"/>
          <w:szCs w:val="24"/>
          <w:lang w:val="en-US"/>
        </w:rPr>
        <w:t>package</w:t>
      </w:r>
      <w:ins w:id="101" w:author="Nick Spies" w:date="2024-07-11T05:57:00Z">
        <w:r w:rsidR="00B470AB">
          <w:rPr>
            <w:sz w:val="24"/>
            <w:szCs w:val="24"/>
            <w:lang w:val="en-US"/>
          </w:rPr>
          <w:fldChar w:fldCharType="begin"/>
        </w:r>
        <w:r w:rsidR="00B470AB">
          <w:rPr>
            <w:sz w:val="24"/>
            <w:szCs w:val="24"/>
            <w:lang w:val="en-US"/>
          </w:rPr>
          <w:instrText xml:space="preserve"> ADDIN ZOTERO_ITEM CSL_CITATION {"citationID":"xzdQLOwh","properties":{"formattedCitation":"(11,12)","plainCitation":"(11,12)","noteIndex":0},"citationItems":[{"id":1182,"uris":["http://zotero.org/groups/5343947/items/IVHEUH66"],"itemData":{"id":1182,"type":"article-journal","abstract":"Reference intervals are essential for the interpretation of laboratory test results in medicine. We propose a novel indirect approach to estimate reference intervals from real-world data as an alternative to direct methods, which require samples from healthy individuals. The presented refineR algorithm separates the non-pathological distribution from the pathological distribution of observed test results using an inverse approach and identifies the model that best explains the non-pathological distribution. To evaluate its performance, we simulated test results from six common laboratory analytes with a varying location and fraction of pathological test results. Estimated reference intervals were compared to the ground truth, an alternative indirect method (kosmic), and the direct method (N = 120 and N = 400 samples). Overall, refineR achieved the lowest mean percentage error of all methods (2.77%). Analyzing the amount of reference intervals within ± 1 total error deviation from the ground truth, refineR (82.5%) was inferior to the direct method with N = 400 samples (90.1%), but outperformed kosmic (70.8%) and the direct method with N = 120 (67.4%). Additionally, reference intervals estimated from pediatric data were comparable to published direct method studies. In conclusion, the refineR algorithm enables precise estimation of reference intervals from real-world data and represents a viable complement to the direct method.","container-title":"Scientific Reports","DOI":"10.1038/s41598-021-95301-2","ISSN":"2045-2322","issue":"1","journalAbbreviation":"Sci Rep","language":"eng","note":"PMID: 34362961\nPMCID: PMC8346497","page":"16023","source":"PubMed","title":"refineR: A Novel Algorithm for Reference Interval Estimation from Real-World Data","title-short":"refineR","volume":"11","author":[{"family":"Ammer","given":"Tatjana"},{"family":"Schützenmeister","given":"André"},{"family":"Prokosch","given":"Hans-Ulrich"},{"family":"Rauh","given":"Manfred"},{"family":"Rank","given":"Christopher M."},{"family":"Zierk","given":"Jakob"}],"issued":{"date-parts":[["2021",8,6]]}}},{"id":1154,"uris":["http://zotero.org/groups/5343947/items/83HSD62M"],"itemData":{"id":1154,"type":"article-journal","abstract":"Abstract\n            \n              Background\n              Accurate reference intervals are essential for the interpretation of laboratory test results. Typically, they are determined by the central 95% range of test results from a predefined reference population. As these direct studies can face practical and ethical challenges, indirect methods using routine measurements offer an alternative approach.\n            \n            \n              Methods\n              We provide step-by-step guidance on how to apply an indirect method in practice using refineR, the most recently published indirect method, and showcase the application by evaluating real-world data of 12 prespecified analytes. Measurements were retrieved from ARUP Laboratories’ data warehouse, and were obtained from routine patient testing on cobas c502 or e602 analyzers. Test results were prefiltered and cleaned and, if necessary, physiologically partitioned prior to estimating reference intervals using refineR. Estimated reference intervals were then compared to established intervals provided by the manufacturer.\n            \n            \n              Results\n              For most analytes, the reference intervals estimated by refineR were comparable to those provided by the manufacturer, shown by overlapping confidence intervals at both reference limits, or only the upper or lower limit. For thyroid-stimulating hormone, refineR estimated higher reference limits, while estimates for prealbumin were lower compared to the established reference interval.\n            \n            \n              Conclusions\n              We applied the refineR algorithm to a variety of real-world data sets resulting in reference intervals similar to intervals previously established by direct methods. We further provide practical guidance and a code example on how to apply an indirect method in a real-world scenario facilitating their access and thus their use in laboratory settings.","container-title":"The Journal of Applied Laboratory Medicine","DOI":"10.1093/jalm/jfac101","ISSN":"2475-7241","issue":"1","language":"en","page":"84-91","source":"DOI.org (Crossref)","title":"Estimation of Reference Intervals from Routine Data Using the refineR Algorithm—A Practical Guide","URL":"https://academic.oup.com/jalm/article/8/1/84/6847917","volume":"8","author":[{"family":"Ammer","given":"Tatjana"},{"family":"Schützenmeister","given":"André"},{"family":"Rank","given":"Christopher M"},{"family":"Doyle","given":"Kelly"}],"accessed":{"date-parts":[["2024",1,7]]},"issued":{"date-parts":[["2023",1,4]]}}}],"schema":"https://github.com/citation-style-language/schema/raw/master/csl-citation.json"} </w:instrText>
        </w:r>
      </w:ins>
      <w:r w:rsidR="00B470AB">
        <w:rPr>
          <w:sz w:val="24"/>
          <w:szCs w:val="24"/>
          <w:lang w:val="en-US"/>
        </w:rPr>
        <w:fldChar w:fldCharType="separate"/>
      </w:r>
      <w:ins w:id="102" w:author="Nick Spies" w:date="2024-07-11T05:57:00Z">
        <w:r w:rsidR="00B470AB">
          <w:rPr>
            <w:noProof/>
            <w:sz w:val="24"/>
            <w:szCs w:val="24"/>
            <w:lang w:val="en-US"/>
          </w:rPr>
          <w:t>(11,12)</w:t>
        </w:r>
        <w:r w:rsidR="00B470AB">
          <w:rPr>
            <w:sz w:val="24"/>
            <w:szCs w:val="24"/>
            <w:lang w:val="en-US"/>
          </w:rPr>
          <w:fldChar w:fldCharType="end"/>
        </w:r>
      </w:ins>
      <w:r w:rsidRPr="7A20B7B6">
        <w:rPr>
          <w:sz w:val="24"/>
          <w:szCs w:val="24"/>
          <w:lang w:val="en-US"/>
        </w:rPr>
        <w:t xml:space="preserve"> and our provided code</w:t>
      </w:r>
      <w:r w:rsidRPr="7A20B7B6">
        <w:rPr>
          <w:color w:val="2A2A2A"/>
          <w:sz w:val="24"/>
          <w:szCs w:val="24"/>
          <w:highlight w:val="white"/>
          <w:lang w:val="en-US"/>
        </w:rPr>
        <w:t xml:space="preserve">. </w:t>
      </w:r>
    </w:p>
    <w:p w14:paraId="64A6E96C" w14:textId="55947A75" w:rsidR="00E057A5" w:rsidRDefault="007669B3" w:rsidP="00E057A5">
      <w:pPr>
        <w:spacing w:line="480" w:lineRule="auto"/>
        <w:ind w:firstLine="720"/>
        <w:rPr>
          <w:ins w:id="103" w:author="Nick Spies" w:date="2024-07-06T19:15:00Z"/>
          <w:sz w:val="24"/>
          <w:szCs w:val="24"/>
          <w:lang w:val="en-US"/>
        </w:rPr>
      </w:pPr>
      <w:r w:rsidRPr="3869DCEA">
        <w:rPr>
          <w:color w:val="2A2A2A"/>
          <w:sz w:val="24"/>
          <w:szCs w:val="24"/>
          <w:highlight w:val="white"/>
          <w:lang w:val="en-US"/>
        </w:rPr>
        <w:lastRenderedPageBreak/>
        <w:t xml:space="preserve">That said, this work is not without its limitations. </w:t>
      </w:r>
      <w:r w:rsidRPr="3869DCEA">
        <w:rPr>
          <w:sz w:val="24"/>
          <w:szCs w:val="24"/>
          <w:lang w:val="en-US"/>
        </w:rPr>
        <w:t xml:space="preserve">First, the PT, INR, and </w:t>
      </w:r>
      <w:proofErr w:type="spellStart"/>
      <w:r w:rsidRPr="3869DCEA">
        <w:rPr>
          <w:sz w:val="24"/>
          <w:szCs w:val="24"/>
          <w:lang w:val="en-US"/>
        </w:rPr>
        <w:t>aPTT</w:t>
      </w:r>
      <w:proofErr w:type="spellEnd"/>
      <w:r w:rsidRPr="3869DCEA">
        <w:rPr>
          <w:sz w:val="24"/>
          <w:szCs w:val="24"/>
          <w:lang w:val="en-US"/>
        </w:rPr>
        <w:t xml:space="preserve"> provide only a narrow window into the full hemostatic balance of the neonate, where hypoactive platelets and lower concentrations of coagulation factors are balanced out by decreases in proteins C, S, and antithrombin, as well as increases in hematocrit and von Willebrand factor</w:t>
      </w:r>
      <w:r w:rsidR="00874166">
        <w:rPr>
          <w:sz w:val="24"/>
          <w:szCs w:val="24"/>
          <w:lang w:val="en-US"/>
        </w:rPr>
        <w:fldChar w:fldCharType="begin"/>
      </w:r>
      <w:r w:rsidR="00874166">
        <w:rPr>
          <w:sz w:val="24"/>
          <w:szCs w:val="24"/>
          <w:lang w:val="en-US"/>
        </w:rPr>
        <w:instrText xml:space="preserve"> ADDIN ZOTERO_ITEM CSL_CITATION {"citationID":"MAffqaGY","properties":{"formattedCitation":"(7,8)","plainCitation":"(7,8)","noteIndex":0},"citationItems":[{"id":1195,"uris":["http://zotero.org/groups/5343947/items/NKQ833YF"],"itemData":{"id":1195,"type":"article-journal","abstract":"The neonatal hemostatic system is strikingly different from that of adults. Among other differences, neonates exhibit hyporeactive platelets and decreased levels of coagulation factors, the latter translating into prolonged clotting times (PT and PTT). Since pre-term neonates have a high incidence of bleeding, particularly intraventricular hemorrhages, neonatologists frequently administer blood products (i.e., platelets and FFP) to non-bleeding neonates with low platelet counts or prolonged clotting times in an attempt to overcome these “deficiencies” and reduce bleeding risk. However, it has become increasingly clear that both the platelet hyporeactivity as well as the decreased coagulation factor levels are effectively counteracted by other factors in neonatal blood that promote hemostasis (i.e., high levels of vWF, high hematocrit and MCV, reduced levels of natural anticoagulants), resulting in a well-balanced neonatal hemostatic system, perhaps slightly tilted toward a prothrombotic phenotype. While life-saving in the presence of active major bleeding, the administration of platelets and/or FFP to non-bleeding neonates based on laboratory tests has not only failed to decrease bleeding, but has been associated with increased neonatal morbidity and mortality in the case of platelets. In this review, we will present a clinical overview of bleeding in neonates (incidence, sites, risk factors), followed by a description of the key developmental differences between neonates and adults in primary and secondary hemostasis. Next, we will review the clinical tests available for the evaluation of bleeding neonates and their limitations in the context of the developmentally unique neonatal hemostatic system, and will discuss current and emerging approaches to more accurately predict, evaluate and treat bleeding in neonates.","container-title":"Frontiers in Pediatrics","DOI":"10.3389/fped.2021.627715","ISSN":"2296-2360","journalAbbreviation":"Front. Pediatr.","page":"627715","source":"DOI.org (Crossref)","title":"Hemostatic Challenges in Neonates","URL":"https://www.frontiersin.org/articles/10.3389/fped.2021.627715/full","volume":"9","author":[{"family":"Davenport","given":"Patricia"},{"family":"Sola-Visner","given":"Martha"}],"accessed":{"date-parts":[["2024",1,23]]},"issued":{"date-parts":[["2021",3,2]]}}},{"id":1377,"uris":["http://zotero.org/users/9556023/items/QWSUUSBF"],"itemData":{"id":1377,"type":"article-journal","container-title":"Thrombosis Research","DOI":"10.1016/j.thromres.2019.11.013","ISSN":"00493848","journalAbbreviation":"Thrombosis Research","language":"en","page":"96-101","source":"DOI.org (Crossref)","title":"Procoagulant imbalance in preterm neonates detected by thrombin generation procedures","URL":"https://linkinghub.elsevier.com/retrieve/pii/S0049384819304992","volume":"185","author":[{"family":"Tripodi","given":"Armando"},{"family":"Raffaeli","given":"Genny"},{"family":"Scalambrino","given":"Erica"},{"family":"Padovan","given":"Lidia"},{"family":"Clerici","given":"Marigrazia"},{"family":"Chantarangkul","given":"Veena"},{"family":"Cavallaro","given":"Giacomo"},{"family":"Peyvandi","given":"Flora"},{"family":"Mosca","given":"Fabio"},{"family":"Ghirardello","given":"Stefano"}],"accessed":{"date-parts":[["2024",7,11]]},"issued":{"date-parts":[["2020",1]]}}}],"schema":"https://github.com/citation-style-language/schema/raw/master/csl-citation.json"} </w:instrText>
      </w:r>
      <w:r w:rsidR="00874166">
        <w:rPr>
          <w:sz w:val="24"/>
          <w:szCs w:val="24"/>
          <w:lang w:val="en-US"/>
        </w:rPr>
        <w:fldChar w:fldCharType="separate"/>
      </w:r>
      <w:r w:rsidR="00874166">
        <w:rPr>
          <w:noProof/>
          <w:sz w:val="24"/>
          <w:szCs w:val="24"/>
          <w:lang w:val="en-US"/>
        </w:rPr>
        <w:t>(7,8)</w:t>
      </w:r>
      <w:r w:rsidR="00874166">
        <w:rPr>
          <w:sz w:val="24"/>
          <w:szCs w:val="24"/>
          <w:lang w:val="en-US"/>
        </w:rPr>
        <w:fldChar w:fldCharType="end"/>
      </w:r>
      <w:r w:rsidRPr="3869DCEA">
        <w:rPr>
          <w:sz w:val="24"/>
          <w:szCs w:val="24"/>
          <w:lang w:val="en-US"/>
        </w:rPr>
        <w:t xml:space="preserve">. </w:t>
      </w:r>
      <w:ins w:id="104" w:author="Nick Spies" w:date="2024-07-06T19:06:00Z">
        <w:r w:rsidR="008D7492">
          <w:rPr>
            <w:sz w:val="24"/>
            <w:szCs w:val="24"/>
            <w:lang w:val="en-US"/>
          </w:rPr>
          <w:t>We hypothesize that, because the PT</w:t>
        </w:r>
      </w:ins>
      <w:ins w:id="105" w:author="Nick Spies" w:date="2024-07-06T19:10:00Z">
        <w:r w:rsidR="008D7492">
          <w:rPr>
            <w:sz w:val="24"/>
            <w:szCs w:val="24"/>
            <w:lang w:val="en-US"/>
          </w:rPr>
          <w:t>/INR</w:t>
        </w:r>
      </w:ins>
      <w:ins w:id="106" w:author="Nick Spies" w:date="2024-07-06T19:06:00Z">
        <w:r w:rsidR="008D7492">
          <w:rPr>
            <w:sz w:val="24"/>
            <w:szCs w:val="24"/>
            <w:lang w:val="en-US"/>
          </w:rPr>
          <w:t xml:space="preserve"> and </w:t>
        </w:r>
        <w:proofErr w:type="spellStart"/>
        <w:r w:rsidR="008D7492">
          <w:rPr>
            <w:sz w:val="24"/>
            <w:szCs w:val="24"/>
            <w:lang w:val="en-US"/>
          </w:rPr>
          <w:t>aPTT</w:t>
        </w:r>
        <w:proofErr w:type="spellEnd"/>
        <w:r w:rsidR="008D7492">
          <w:rPr>
            <w:sz w:val="24"/>
            <w:szCs w:val="24"/>
            <w:lang w:val="en-US"/>
          </w:rPr>
          <w:t xml:space="preserve"> are routinely used as </w:t>
        </w:r>
      </w:ins>
      <w:ins w:id="107" w:author="Nick Spies" w:date="2024-07-06T19:08:00Z">
        <w:r w:rsidR="008D7492">
          <w:rPr>
            <w:sz w:val="24"/>
            <w:szCs w:val="24"/>
            <w:lang w:val="en-US"/>
          </w:rPr>
          <w:t xml:space="preserve">screening tests, and </w:t>
        </w:r>
      </w:ins>
      <w:ins w:id="108" w:author="Nick Spies" w:date="2024-07-06T19:09:00Z">
        <w:r w:rsidR="008D7492">
          <w:rPr>
            <w:sz w:val="24"/>
            <w:szCs w:val="24"/>
            <w:lang w:val="en-US"/>
          </w:rPr>
          <w:t xml:space="preserve">the currently reported intervals are too narrow to adequately </w:t>
        </w:r>
      </w:ins>
      <w:ins w:id="109" w:author="Nick Spies" w:date="2024-07-06T19:10:00Z">
        <w:r w:rsidR="008D7492">
          <w:rPr>
            <w:sz w:val="24"/>
            <w:szCs w:val="24"/>
            <w:lang w:val="en-US"/>
          </w:rPr>
          <w:t>capture normative neonatal variation</w:t>
        </w:r>
      </w:ins>
      <w:ins w:id="110" w:author="Nick Spies" w:date="2024-07-06T19:09:00Z">
        <w:r w:rsidR="008D7492">
          <w:rPr>
            <w:sz w:val="24"/>
            <w:szCs w:val="24"/>
            <w:lang w:val="en-US"/>
          </w:rPr>
          <w:t xml:space="preserve">, </w:t>
        </w:r>
      </w:ins>
      <w:ins w:id="111" w:author="Nick Spies" w:date="2024-07-06T19:10:00Z">
        <w:r w:rsidR="008D7492">
          <w:rPr>
            <w:sz w:val="24"/>
            <w:szCs w:val="24"/>
            <w:lang w:val="en-US"/>
          </w:rPr>
          <w:t>a</w:t>
        </w:r>
      </w:ins>
      <w:ins w:id="112" w:author="Nick Spies" w:date="2024-07-06T19:11:00Z">
        <w:r w:rsidR="00E057A5">
          <w:rPr>
            <w:sz w:val="24"/>
            <w:szCs w:val="24"/>
            <w:lang w:val="en-US"/>
          </w:rPr>
          <w:t xml:space="preserve"> </w:t>
        </w:r>
      </w:ins>
      <w:ins w:id="113" w:author="Nick Spies" w:date="2024-07-06T19:10:00Z">
        <w:r w:rsidR="008D7492">
          <w:rPr>
            <w:sz w:val="24"/>
            <w:szCs w:val="24"/>
            <w:lang w:val="en-US"/>
          </w:rPr>
          <w:t xml:space="preserve">portion of </w:t>
        </w:r>
      </w:ins>
      <w:ins w:id="114" w:author="Nick Spies" w:date="2024-07-06T19:11:00Z">
        <w:r w:rsidR="00E057A5">
          <w:rPr>
            <w:sz w:val="24"/>
            <w:szCs w:val="24"/>
            <w:lang w:val="en-US"/>
          </w:rPr>
          <w:t>these results are being erroneously flagged as abnormal</w:t>
        </w:r>
      </w:ins>
      <w:ins w:id="115" w:author="Nick Spies" w:date="2024-07-06T19:15:00Z">
        <w:r w:rsidR="00E057A5">
          <w:rPr>
            <w:sz w:val="24"/>
            <w:szCs w:val="24"/>
            <w:lang w:val="en-US"/>
          </w:rPr>
          <w:t xml:space="preserve"> in patients without an increased bleeding risk</w:t>
        </w:r>
      </w:ins>
      <w:ins w:id="116" w:author="Nick Spies" w:date="2024-07-06T19:11:00Z">
        <w:r w:rsidR="00E057A5">
          <w:rPr>
            <w:sz w:val="24"/>
            <w:szCs w:val="24"/>
            <w:lang w:val="en-US"/>
          </w:rPr>
          <w:t xml:space="preserve">. By extension, </w:t>
        </w:r>
      </w:ins>
      <w:ins w:id="117" w:author="Nick Spies" w:date="2024-07-06T19:12:00Z">
        <w:r w:rsidR="00E057A5">
          <w:rPr>
            <w:sz w:val="24"/>
            <w:szCs w:val="24"/>
            <w:lang w:val="en-US"/>
          </w:rPr>
          <w:t xml:space="preserve">these abnormal flags in coagulation assays may be misinterpreted by providers as </w:t>
        </w:r>
      </w:ins>
      <w:ins w:id="118" w:author="Nick Spies" w:date="2024-07-06T19:13:00Z">
        <w:r w:rsidR="00E057A5">
          <w:rPr>
            <w:sz w:val="24"/>
            <w:szCs w:val="24"/>
            <w:lang w:val="en-US"/>
          </w:rPr>
          <w:t>signaling</w:t>
        </w:r>
      </w:ins>
      <w:ins w:id="119" w:author="Nick Spies" w:date="2024-07-06T19:12:00Z">
        <w:r w:rsidR="00E057A5">
          <w:rPr>
            <w:sz w:val="24"/>
            <w:szCs w:val="24"/>
            <w:lang w:val="en-US"/>
          </w:rPr>
          <w:t xml:space="preserve"> a disturbance in hemostasis where none </w:t>
        </w:r>
      </w:ins>
      <w:ins w:id="120" w:author="Nick Spies" w:date="2024-07-06T19:13:00Z">
        <w:r w:rsidR="00E057A5">
          <w:rPr>
            <w:sz w:val="24"/>
            <w:szCs w:val="24"/>
            <w:lang w:val="en-US"/>
          </w:rPr>
          <w:t>exists, and may even motivate unnecessary repeat phlebotomy</w:t>
        </w:r>
      </w:ins>
      <w:ins w:id="121" w:author="Nick Spies" w:date="2024-07-06T19:14:00Z">
        <w:r w:rsidR="00E057A5">
          <w:rPr>
            <w:sz w:val="24"/>
            <w:szCs w:val="24"/>
            <w:lang w:val="en-US"/>
          </w:rPr>
          <w:t>, confirmatory testing,</w:t>
        </w:r>
      </w:ins>
      <w:ins w:id="122" w:author="Nick Spies" w:date="2024-07-06T19:13:00Z">
        <w:r w:rsidR="00E057A5">
          <w:rPr>
            <w:sz w:val="24"/>
            <w:szCs w:val="24"/>
            <w:lang w:val="en-US"/>
          </w:rPr>
          <w:t xml:space="preserve"> or </w:t>
        </w:r>
      </w:ins>
      <w:ins w:id="123" w:author="Nick Spies" w:date="2024-07-06T19:15:00Z">
        <w:r w:rsidR="00E057A5">
          <w:rPr>
            <w:sz w:val="24"/>
            <w:szCs w:val="24"/>
            <w:lang w:val="en-US"/>
          </w:rPr>
          <w:t xml:space="preserve">plasma </w:t>
        </w:r>
      </w:ins>
      <w:ins w:id="124" w:author="Nick Spies" w:date="2024-07-06T19:13:00Z">
        <w:r w:rsidR="00E057A5">
          <w:rPr>
            <w:sz w:val="24"/>
            <w:szCs w:val="24"/>
            <w:lang w:val="en-US"/>
          </w:rPr>
          <w:t>transfusion</w:t>
        </w:r>
      </w:ins>
      <w:r w:rsidR="0014623F">
        <w:rPr>
          <w:sz w:val="24"/>
          <w:szCs w:val="24"/>
          <w:lang w:val="en-US"/>
        </w:rPr>
        <w:fldChar w:fldCharType="begin"/>
      </w:r>
      <w:r w:rsidR="0014623F">
        <w:rPr>
          <w:sz w:val="24"/>
          <w:szCs w:val="24"/>
          <w:lang w:val="en-US"/>
        </w:rPr>
        <w:instrText xml:space="preserve"> ADDIN ZOTERO_ITEM CSL_CITATION {"citationID":"GXkMKc59","properties":{"formattedCitation":"(3,5,17)","plainCitation":"(3,5,17)","noteIndex":0},"citationItems":[{"id":1174,"uris":["http://zotero.org/groups/5343947/items/7LGYEDED"],"itemData":{"id":1174,"type":"article-journal","container-title":"JAMA Pediatrics","DOI":"10.1001/jamapediatrics.2022.0794","ISSN":"2168-6203","issue":"7","journalAbbreviation":"JAMA Pediatr","language":"en","page":"699","source":"DOI.org (Crossref)","title":"Current State of Pediatric Reference Intervals and the Importance of Correctly Describing the Biochemistry of Child Development: A Review","title-short":"Current State of Pediatric Reference Intervals and the Importance of Correctly Describing the Biochemistry of Child Development","URL":"https://jamanetwork.com/journals/jamapediatrics/fullarticle/2791541","volume":"176","author":[{"family":"Lyle","given":"Alicia N."},{"family":"Pokuah","given":"Fidelia"},{"family":"Dietzen","given":"Dennis J."},{"family":"Wong","given":"Edward C. C."},{"family":"Pyle-Eilola","given":"Amy L."},{"family":"Fuqua","given":"John S."},{"family":"Woodworth","given":"Alison"},{"family":"Jones","given":"Patricia M."},{"family":"Akinbami","given":"Lara J."},{"family":"Garibaldi","given":"Luigi R."},{"family":"Vesper","given":"Hubert W."}],"accessed":{"date-parts":[["2024",1,7]]},"issued":{"date-parts":[["2022",7,1]]}}},{"id":1178,"uris":["http://zotero.org/groups/5343947/items/PXEPFIL4"],"itemData":{"id":1178,"type":"article-journal","abstract":"The clinical laboratory plays a critical role in healthcare delivery by providing objective data on specific biomarkers that directly aid in the diagnosis and monitoring of a wide range of clinical disorders. Reliable and accurate reference intervals for laboratory analyses are integral for correct interpretation of clinical laboratory test results and, therefore, for appropriate clinical decision-making. Ideally, reference intervals should be established based on a healthy population and stratified for key covariates including age, gender and ethnicity. However, establishing reference intervals can be challenging as it requires the collection of large numbers of samples from healthy individuals. This challenge is further augmented in pediatrics, where dynamic changes due to child growth and development markedly affect circulating levels of disease biomarkers. As a result, even larger reference populations are required to reliably calculate reference intervals. In this review, we outline the challenges specific to establishing pediatric reference intervals and highlight recent initiatives aimed at closing existing gaps in current knowledge. We also outline recommended approaches to the development of reference intervals and detail several alternative approaches. Finally, reference intervals for emerging and novel biomarkers of pediatric disease are discussed along with a number of potential alternative sample types.","container-title":"Critical Reviews in Clinical Laboratory Sciences","DOI":"10.3109/10408363.2013.786673","ISSN":"1549-781X","issue":"2","journalAbbreviation":"Crit Rev Clin Lab Sci","language":"eng","note":"PMID: 23656169","page":"37-50","source":"PubMed","title":"Pediatric reference intervals: challenges and recent initiatives","title-short":"Pediatric reference intervals","volume":"50","author":[{"family":"Shaw","given":"Julie L. V."},{"family":"Binesh Marvasti","given":"Tina"},{"family":"Colantonio","given":"David"},{"family":"Adeli","given":"Khosrow"}],"issued":{"date-parts":[["2013"]]}}},{"id":1201,"uris":["http://zotero.org/groups/5343947/items/Z3ZAFQUG"],"itemData":{"id":1201,"type":"article-journal","abstract":"BACKGROUND: Fresh-frozen plasma (FFP) is sometimes administered to nonbleeding preterm neonates who are judged to be at risk for bleeding because they have abnormal coagulation tests. The benefits/risks of this practice are not well defined. One limitation to progress is lack of reference intervals for the common coagulation tests, thus limiting precision about whether coagulation tests are indeed abnormal.\nSTUDY DESIGN AND METHODS: In a sequential observational study, fetal blood was drawn at preterm birth (≤ 34 weeks) from the umbilical vein near the placenta. Fibrinogen, prothrombin time, activated partial thromboplastin time, D-dimer, platelet (PLT) count, and mean PLT volume were measured. Reference intervals were constructed using 5th and 95th percentile values. Associations were then sought between abnormal coagulation values at birth and bleeding problems identified during the first week.\nRESULTS: Coagulation tests were drawn at 175 preterm deliveries and the results were organized into reference intervals by gestational age. No abnormal coagulation value, either alone or in combination, predicted hemorrhage (intraventricular, gastrointestinal, or pulmonary) during the first week. However, fibrinogen exceeding the 95th percentile was associated with evidence of in utero infection/inflammation (correlations with elevated C-reactive protein, p&lt;0.01, and elevated immature to total neutrophil ratio, p&lt;0.001).\nCONCLUSIONS: Abnormal coagulation values at preterm birth do not predict bleeding during the first week. This suggests to us that bleeding in the days after preterm birth is not generally the result of in utero coagulopathy. These findings bring into question the value of coagulation screening of nonbleeding preterm infants and prophylactic FFP administration to those with abnormal values.","container-title":"Transfusion","DOI":"10.1111/trf.12322","ISSN":"1537-2995","issue":"3","journalAbbreviation":"Transfusion","language":"eng","note":"PMID: 23834237","page":"627-632:quiz 626","source":"PubMed","title":"Reference intervals for common coagulation tests of preterm infants (CME)","volume":"54","author":[{"family":"Christensen","given":"Robert D."},{"family":"Baer","given":"Vickie L."},{"family":"Lambert","given":"Diane K."},{"family":"Henry","given":"Erick"},{"family":"Ilstrup","given":"Sarah J."},{"family":"Bennett","given":"Sterling T."}],"issued":{"date-parts":[["2014",3]]}}}],"schema":"https://github.com/citation-style-language/schema/raw/master/csl-citation.json"} </w:instrText>
      </w:r>
      <w:r w:rsidR="0014623F">
        <w:rPr>
          <w:sz w:val="24"/>
          <w:szCs w:val="24"/>
          <w:lang w:val="en-US"/>
        </w:rPr>
        <w:fldChar w:fldCharType="separate"/>
      </w:r>
      <w:r w:rsidR="0014623F">
        <w:rPr>
          <w:noProof/>
          <w:sz w:val="24"/>
          <w:szCs w:val="24"/>
          <w:lang w:val="en-US"/>
        </w:rPr>
        <w:t>(3,5,17)</w:t>
      </w:r>
      <w:r w:rsidR="0014623F">
        <w:rPr>
          <w:sz w:val="24"/>
          <w:szCs w:val="24"/>
          <w:lang w:val="en-US"/>
        </w:rPr>
        <w:fldChar w:fldCharType="end"/>
      </w:r>
      <w:del w:id="125" w:author="Nick Spies" w:date="2024-07-06T19:15:00Z">
        <w:r w:rsidRPr="3869DCEA" w:rsidDel="00E057A5">
          <w:rPr>
            <w:sz w:val="24"/>
            <w:szCs w:val="24"/>
            <w:lang w:val="en-US"/>
          </w:rPr>
          <w:delText>Given that these other factors are not routinely assessed, the reduction in abnormal flags for PT/INR may reduce the frequency at which they are mis-interpreted as imbalanced hemostasis and increased bleeding risk</w:delText>
        </w:r>
      </w:del>
      <w:r w:rsidRPr="3869DCEA">
        <w:rPr>
          <w:sz w:val="24"/>
          <w:szCs w:val="24"/>
          <w:lang w:val="en-US"/>
        </w:rPr>
        <w:t xml:space="preserve">. </w:t>
      </w:r>
    </w:p>
    <w:p w14:paraId="1669650F" w14:textId="0AD597C6" w:rsidR="008F41E6" w:rsidRDefault="007669B3" w:rsidP="00E057A5">
      <w:pPr>
        <w:spacing w:line="480" w:lineRule="auto"/>
        <w:ind w:firstLine="720"/>
        <w:rPr>
          <w:sz w:val="24"/>
          <w:szCs w:val="24"/>
          <w:lang w:val="en-US"/>
        </w:rPr>
      </w:pPr>
      <w:del w:id="126" w:author="Nick Spies" w:date="2024-07-06T19:16:00Z">
        <w:r w:rsidRPr="3869DCEA" w:rsidDel="00E057A5">
          <w:rPr>
            <w:sz w:val="24"/>
            <w:szCs w:val="24"/>
            <w:lang w:val="en-US"/>
          </w:rPr>
          <w:delText>However</w:delText>
        </w:r>
      </w:del>
      <w:ins w:id="127" w:author="Nick Spies" w:date="2024-07-06T19:16:00Z">
        <w:r w:rsidR="00E057A5">
          <w:rPr>
            <w:sz w:val="24"/>
            <w:szCs w:val="24"/>
            <w:lang w:val="en-US"/>
          </w:rPr>
          <w:t xml:space="preserve">Altogether, </w:t>
        </w:r>
        <w:r w:rsidR="00E057A5" w:rsidRPr="3869DCEA">
          <w:rPr>
            <w:sz w:val="24"/>
            <w:szCs w:val="24"/>
            <w:lang w:val="en-US"/>
          </w:rPr>
          <w:t xml:space="preserve">the clinical decision-making surrounding bleeding and transfusion, and the role that these </w:t>
        </w:r>
      </w:ins>
      <w:ins w:id="128" w:author="Nick Spies" w:date="2024-07-06T19:17:00Z">
        <w:r w:rsidR="00E057A5">
          <w:rPr>
            <w:sz w:val="24"/>
            <w:szCs w:val="24"/>
            <w:lang w:val="en-US"/>
          </w:rPr>
          <w:t xml:space="preserve">and other </w:t>
        </w:r>
      </w:ins>
      <w:ins w:id="129" w:author="Nick Spies" w:date="2024-07-06T19:16:00Z">
        <w:r w:rsidR="00E057A5" w:rsidRPr="3869DCEA">
          <w:rPr>
            <w:sz w:val="24"/>
            <w:szCs w:val="24"/>
            <w:lang w:val="en-US"/>
          </w:rPr>
          <w:t xml:space="preserve">laboratory </w:t>
        </w:r>
      </w:ins>
      <w:ins w:id="130" w:author="Nick Spies" w:date="2024-07-06T19:17:00Z">
        <w:r w:rsidR="00E057A5">
          <w:rPr>
            <w:sz w:val="24"/>
            <w:szCs w:val="24"/>
            <w:lang w:val="en-US"/>
          </w:rPr>
          <w:t>tests</w:t>
        </w:r>
      </w:ins>
      <w:ins w:id="131" w:author="Nick Spies" w:date="2024-07-06T19:16:00Z">
        <w:r w:rsidR="00E057A5" w:rsidRPr="3869DCEA">
          <w:rPr>
            <w:sz w:val="24"/>
            <w:szCs w:val="24"/>
            <w:lang w:val="en-US"/>
          </w:rPr>
          <w:t>, reference ranges, and abnormal flags play in those decisions, should be explored more thoroughly. Additionally</w:t>
        </w:r>
        <w:r w:rsidR="00E057A5" w:rsidRPr="3869DCEA">
          <w:rPr>
            <w:color w:val="2A2A2A"/>
            <w:sz w:val="24"/>
            <w:szCs w:val="24"/>
            <w:highlight w:val="white"/>
            <w:lang w:val="en-US"/>
          </w:rPr>
          <w:t xml:space="preserve">, </w:t>
        </w:r>
        <w:r w:rsidR="00E057A5" w:rsidRPr="3869DCEA">
          <w:rPr>
            <w:sz w:val="24"/>
            <w:szCs w:val="24"/>
            <w:lang w:val="en-US"/>
          </w:rPr>
          <w:t xml:space="preserve">while indirect RIs aim to extract pathologic from non-pathologic results, the extent to which these non-pathologic distributions represent neonates who are not at increased risk of bleeding requires a more robust outcomes-based study. </w:t>
        </w:r>
      </w:ins>
      <w:r w:rsidRPr="3869DCEA">
        <w:rPr>
          <w:sz w:val="24"/>
          <w:szCs w:val="24"/>
          <w:lang w:val="en-US"/>
        </w:rPr>
        <w:t>This outcomes-based analysis is a critical next step in better evaluating these indirect RIs</w:t>
      </w:r>
      <w:ins w:id="132" w:author="Nick Spies" w:date="2024-07-06T19:22:00Z">
        <w:r w:rsidR="003C7AB3">
          <w:rPr>
            <w:sz w:val="24"/>
            <w:szCs w:val="24"/>
            <w:lang w:val="en-US"/>
          </w:rPr>
          <w:t>, and should come before any clinical implementation is pursued</w:t>
        </w:r>
      </w:ins>
      <w:r w:rsidRPr="3869DCEA">
        <w:rPr>
          <w:sz w:val="24"/>
          <w:szCs w:val="24"/>
          <w:lang w:val="en-US"/>
        </w:rPr>
        <w:t xml:space="preserve">. Investigating the incidence of both short- and long-term morbidity, their association with transfusion practices, and the role for this approach across a wider range of assays presents ample opportunity to refine and optimize the approach prior to a prospective validation. </w:t>
      </w:r>
    </w:p>
    <w:p w14:paraId="01B76941" w14:textId="708FBE4E" w:rsidR="00DC54A1" w:rsidRDefault="007669B3" w:rsidP="79D2AAAF">
      <w:pPr>
        <w:spacing w:line="480" w:lineRule="auto"/>
        <w:ind w:firstLine="720"/>
        <w:rPr>
          <w:sz w:val="24"/>
          <w:szCs w:val="24"/>
          <w:lang w:val="en-US"/>
        </w:rPr>
      </w:pPr>
      <w:r w:rsidRPr="79D2AAAF">
        <w:rPr>
          <w:sz w:val="24"/>
          <w:szCs w:val="24"/>
          <w:lang w:val="en-US"/>
        </w:rPr>
        <w:lastRenderedPageBreak/>
        <w:t xml:space="preserve">Altogether, we observed that the normative distributions of PT, INR, and </w:t>
      </w:r>
      <w:proofErr w:type="spellStart"/>
      <w:r w:rsidRPr="79D2AAAF">
        <w:rPr>
          <w:sz w:val="24"/>
          <w:szCs w:val="24"/>
          <w:lang w:val="en-US"/>
        </w:rPr>
        <w:t>aPTT</w:t>
      </w:r>
      <w:proofErr w:type="spellEnd"/>
      <w:r w:rsidRPr="79D2AAAF">
        <w:rPr>
          <w:sz w:val="24"/>
          <w:szCs w:val="24"/>
          <w:lang w:val="en-US"/>
        </w:rPr>
        <w:t xml:space="preserve"> in in neonates </w:t>
      </w:r>
      <w:ins w:id="133" w:author="Nick Spies" w:date="2024-07-06T19:02:00Z">
        <w:r w:rsidR="008D7492">
          <w:rPr>
            <w:sz w:val="24"/>
            <w:szCs w:val="24"/>
            <w:lang w:val="en-US"/>
          </w:rPr>
          <w:t xml:space="preserve">differ substantially from the currently reported reference intervals, which target all patients under one year of age. This </w:t>
        </w:r>
      </w:ins>
      <w:del w:id="134" w:author="Nick Spies" w:date="2024-07-06T19:02:00Z">
        <w:r w:rsidRPr="79D2AAAF" w:rsidDel="008D7492">
          <w:rPr>
            <w:sz w:val="24"/>
            <w:szCs w:val="24"/>
            <w:lang w:val="en-US"/>
          </w:rPr>
          <w:delText xml:space="preserve">across all gestational ages, </w:delText>
        </w:r>
      </w:del>
      <w:r w:rsidRPr="79D2AAAF">
        <w:rPr>
          <w:sz w:val="24"/>
          <w:szCs w:val="24"/>
          <w:lang w:val="en-US"/>
        </w:rPr>
        <w:t>lead</w:t>
      </w:r>
      <w:ins w:id="135" w:author="Nick Spies" w:date="2024-07-06T19:02:00Z">
        <w:r w:rsidR="008D7492">
          <w:rPr>
            <w:sz w:val="24"/>
            <w:szCs w:val="24"/>
            <w:lang w:val="en-US"/>
          </w:rPr>
          <w:t>s</w:t>
        </w:r>
      </w:ins>
      <w:del w:id="136" w:author="Nick Spies" w:date="2024-07-06T19:02:00Z">
        <w:r w:rsidRPr="79D2AAAF" w:rsidDel="008D7492">
          <w:rPr>
            <w:sz w:val="24"/>
            <w:szCs w:val="24"/>
            <w:lang w:val="en-US"/>
          </w:rPr>
          <w:delText>ing</w:delText>
        </w:r>
      </w:del>
      <w:r w:rsidRPr="79D2AAAF">
        <w:rPr>
          <w:sz w:val="24"/>
          <w:szCs w:val="24"/>
          <w:lang w:val="en-US"/>
        </w:rPr>
        <w:t xml:space="preserve"> to a</w:t>
      </w:r>
      <w:ins w:id="137" w:author="Nick Spies" w:date="2024-07-06T19:02:00Z">
        <w:r w:rsidR="008D7492">
          <w:rPr>
            <w:sz w:val="24"/>
            <w:szCs w:val="24"/>
            <w:lang w:val="en-US"/>
          </w:rPr>
          <w:t xml:space="preserve">n </w:t>
        </w:r>
      </w:ins>
      <w:del w:id="138" w:author="Nick Spies" w:date="2024-07-06T19:02:00Z">
        <w:r w:rsidRPr="79D2AAAF" w:rsidDel="008D7492">
          <w:rPr>
            <w:sz w:val="24"/>
            <w:szCs w:val="24"/>
            <w:lang w:val="en-US"/>
          </w:rPr>
          <w:delText xml:space="preserve"> potentially </w:delText>
        </w:r>
      </w:del>
      <w:r w:rsidRPr="79D2AAAF">
        <w:rPr>
          <w:sz w:val="24"/>
          <w:szCs w:val="24"/>
          <w:lang w:val="en-US"/>
        </w:rPr>
        <w:t>overwhelming proportion of results being flagged as abnormal</w:t>
      </w:r>
      <w:ins w:id="139" w:author="Nick Spies" w:date="2024-07-11T06:08:00Z">
        <w:r w:rsidR="00140193">
          <w:rPr>
            <w:sz w:val="24"/>
            <w:szCs w:val="24"/>
            <w:lang w:val="en-US"/>
          </w:rPr>
          <w:t xml:space="preserve">, motivating an exploration of neonate-specific </w:t>
        </w:r>
        <w:proofErr w:type="spellStart"/>
        <w:r w:rsidR="00140193">
          <w:rPr>
            <w:sz w:val="24"/>
            <w:szCs w:val="24"/>
            <w:lang w:val="en-US"/>
          </w:rPr>
          <w:t>referen</w:t>
        </w:r>
        <w:proofErr w:type="spellEnd"/>
        <w:r w:rsidR="00140193">
          <w:rPr>
            <w:sz w:val="24"/>
            <w:szCs w:val="24"/>
            <w:lang w:val="en-US"/>
          </w:rPr>
          <w:t xml:space="preserve">ce intervals. The </w:t>
        </w:r>
        <w:proofErr w:type="spellStart"/>
        <w:r w:rsidR="00140193">
          <w:rPr>
            <w:sz w:val="24"/>
            <w:szCs w:val="24"/>
            <w:lang w:val="en-US"/>
          </w:rPr>
          <w:t>re</w:t>
        </w:r>
      </w:ins>
      <w:ins w:id="140" w:author="Nick Spies" w:date="2024-07-11T06:09:00Z">
        <w:r w:rsidR="00140193">
          <w:rPr>
            <w:sz w:val="24"/>
            <w:szCs w:val="24"/>
            <w:lang w:val="en-US"/>
          </w:rPr>
          <w:t>fineR</w:t>
        </w:r>
        <w:proofErr w:type="spellEnd"/>
        <w:r w:rsidR="00140193">
          <w:rPr>
            <w:sz w:val="24"/>
            <w:szCs w:val="24"/>
            <w:lang w:val="en-US"/>
          </w:rPr>
          <w:t xml:space="preserve">-based approach produced estimated intervals in line with previously reported direct approaches, with substantially less investment. </w:t>
        </w:r>
      </w:ins>
      <w:del w:id="141" w:author="Nick Spies" w:date="2024-07-11T06:08:00Z">
        <w:r w:rsidRPr="79D2AAAF" w:rsidDel="00140193">
          <w:rPr>
            <w:sz w:val="24"/>
            <w:szCs w:val="24"/>
            <w:lang w:val="en-US"/>
          </w:rPr>
          <w:delText xml:space="preserve">. </w:delText>
        </w:r>
      </w:del>
      <w:r w:rsidRPr="79D2AAAF">
        <w:rPr>
          <w:sz w:val="24"/>
          <w:szCs w:val="24"/>
          <w:lang w:val="en-US"/>
        </w:rPr>
        <w:t xml:space="preserve">While future efforts will be needed to assess whether these indirect RIs would reduce unnecessary transfusion or improve care, </w:t>
      </w:r>
      <w:del w:id="142" w:author="Nick Spies" w:date="2024-07-11T06:10:00Z">
        <w:r w:rsidRPr="79D2AAAF" w:rsidDel="00140193">
          <w:rPr>
            <w:sz w:val="24"/>
            <w:szCs w:val="24"/>
            <w:lang w:val="en-US"/>
          </w:rPr>
          <w:delText>this work objectively quantifies the discordance between current and indirect intervals and motivates the need for the</w:delText>
        </w:r>
      </w:del>
      <w:ins w:id="143" w:author="Nick Spies" w:date="2024-07-11T06:10:00Z">
        <w:r w:rsidR="00140193">
          <w:rPr>
            <w:sz w:val="24"/>
            <w:szCs w:val="24"/>
            <w:lang w:val="en-US"/>
          </w:rPr>
          <w:t xml:space="preserve">we believe this work </w:t>
        </w:r>
      </w:ins>
      <w:ins w:id="144" w:author="Nick Spies" w:date="2024-07-11T06:11:00Z">
        <w:r w:rsidR="00140193">
          <w:rPr>
            <w:sz w:val="24"/>
            <w:szCs w:val="24"/>
            <w:lang w:val="en-US"/>
          </w:rPr>
          <w:t>is</w:t>
        </w:r>
        <w:r w:rsidR="000730B8">
          <w:rPr>
            <w:sz w:val="24"/>
            <w:szCs w:val="24"/>
            <w:lang w:val="en-US"/>
          </w:rPr>
          <w:t xml:space="preserve"> a</w:t>
        </w:r>
      </w:ins>
      <w:ins w:id="145" w:author="Nick Spies" w:date="2024-07-11T06:10:00Z">
        <w:r w:rsidR="00140193">
          <w:rPr>
            <w:sz w:val="24"/>
            <w:szCs w:val="24"/>
            <w:lang w:val="en-US"/>
          </w:rPr>
          <w:t xml:space="preserve"> practical first step in evaluat</w:t>
        </w:r>
      </w:ins>
      <w:ins w:id="146" w:author="Nick Spies" w:date="2024-07-11T06:11:00Z">
        <w:r w:rsidR="00140193">
          <w:rPr>
            <w:sz w:val="24"/>
            <w:szCs w:val="24"/>
            <w:lang w:val="en-US"/>
          </w:rPr>
          <w:t>ing</w:t>
        </w:r>
        <w:r w:rsidR="000730B8">
          <w:rPr>
            <w:sz w:val="24"/>
            <w:szCs w:val="24"/>
            <w:lang w:val="en-US"/>
          </w:rPr>
          <w:t xml:space="preserve"> adoption of</w:t>
        </w:r>
        <w:r w:rsidR="00140193">
          <w:rPr>
            <w:sz w:val="24"/>
            <w:szCs w:val="24"/>
            <w:lang w:val="en-US"/>
          </w:rPr>
          <w:t xml:space="preserve"> population-specific </w:t>
        </w:r>
        <w:r w:rsidR="000730B8">
          <w:rPr>
            <w:sz w:val="24"/>
            <w:szCs w:val="24"/>
            <w:lang w:val="en-US"/>
          </w:rPr>
          <w:t xml:space="preserve">reference </w:t>
        </w:r>
        <w:r w:rsidR="00140193">
          <w:rPr>
            <w:sz w:val="24"/>
            <w:szCs w:val="24"/>
            <w:lang w:val="en-US"/>
          </w:rPr>
          <w:t>intervals, and motivates the</w:t>
        </w:r>
      </w:ins>
      <w:r w:rsidRPr="79D2AAAF">
        <w:rPr>
          <w:sz w:val="24"/>
          <w:szCs w:val="24"/>
          <w:lang w:val="en-US"/>
        </w:rPr>
        <w:t xml:space="preserve"> continued exploration of this important problem. </w:t>
      </w:r>
    </w:p>
    <w:p w14:paraId="0FEC9472" w14:textId="77777777" w:rsidR="00DC54A1" w:rsidRDefault="00DC54A1">
      <w:pPr>
        <w:rPr>
          <w:sz w:val="24"/>
          <w:szCs w:val="24"/>
        </w:rPr>
      </w:pPr>
      <w:r>
        <w:rPr>
          <w:sz w:val="24"/>
          <w:szCs w:val="24"/>
        </w:rPr>
        <w:br w:type="page"/>
      </w:r>
    </w:p>
    <w:p w14:paraId="43728890" w14:textId="3BBA14B0" w:rsidR="008F41E6" w:rsidRDefault="004E4317" w:rsidP="004E4317">
      <w:pPr>
        <w:spacing w:line="480" w:lineRule="auto"/>
        <w:rPr>
          <w:b/>
          <w:bCs/>
          <w:i/>
          <w:iCs/>
          <w:sz w:val="24"/>
          <w:szCs w:val="24"/>
        </w:rPr>
      </w:pPr>
      <w:r>
        <w:rPr>
          <w:b/>
          <w:bCs/>
          <w:i/>
          <w:iCs/>
          <w:sz w:val="24"/>
          <w:szCs w:val="24"/>
        </w:rPr>
        <w:lastRenderedPageBreak/>
        <w:t>Declaration of Competing Interests</w:t>
      </w:r>
    </w:p>
    <w:p w14:paraId="7C2B738F" w14:textId="017EEC8B" w:rsidR="004E4317" w:rsidRDefault="004E4317" w:rsidP="79D2AAAF">
      <w:pPr>
        <w:spacing w:line="480" w:lineRule="auto"/>
        <w:rPr>
          <w:sz w:val="24"/>
          <w:szCs w:val="24"/>
          <w:lang w:val="en-US"/>
        </w:rPr>
      </w:pPr>
      <w:r w:rsidRPr="79D2AAAF">
        <w:rPr>
          <w:sz w:val="24"/>
          <w:szCs w:val="24"/>
          <w:lang w:val="en-US"/>
        </w:rPr>
        <w:t xml:space="preserve">The authors have no competing interests to disclose. </w:t>
      </w:r>
    </w:p>
    <w:p w14:paraId="6459241F" w14:textId="77777777" w:rsidR="004E4317" w:rsidRDefault="004E4317" w:rsidP="004E4317">
      <w:pPr>
        <w:spacing w:line="480" w:lineRule="auto"/>
        <w:rPr>
          <w:sz w:val="24"/>
          <w:szCs w:val="24"/>
        </w:rPr>
      </w:pPr>
    </w:p>
    <w:p w14:paraId="01440230" w14:textId="231E3042" w:rsidR="004E4317" w:rsidRDefault="004E4317" w:rsidP="004E4317">
      <w:pPr>
        <w:spacing w:line="480" w:lineRule="auto"/>
        <w:rPr>
          <w:sz w:val="24"/>
          <w:szCs w:val="24"/>
        </w:rPr>
      </w:pPr>
      <w:r>
        <w:rPr>
          <w:b/>
          <w:bCs/>
          <w:i/>
          <w:iCs/>
          <w:sz w:val="24"/>
          <w:szCs w:val="24"/>
        </w:rPr>
        <w:t>Author Contributions</w:t>
      </w:r>
    </w:p>
    <w:p w14:paraId="7DD745A6" w14:textId="10199EDA" w:rsidR="004E4317" w:rsidRDefault="004E4317" w:rsidP="79D2AAAF">
      <w:pPr>
        <w:spacing w:line="480" w:lineRule="auto"/>
        <w:rPr>
          <w:sz w:val="24"/>
          <w:szCs w:val="24"/>
          <w:lang w:val="en-US"/>
        </w:rPr>
      </w:pPr>
      <w:r w:rsidRPr="79D2AAAF">
        <w:rPr>
          <w:sz w:val="24"/>
          <w:szCs w:val="24"/>
          <w:lang w:val="en-US"/>
        </w:rPr>
        <w:t xml:space="preserve">N.L., Z.V., and N.C.S contributed to concept and study design, figure generation, and drafting of the paper. C.M and N.C.S contributed to data generation, interpretation, and analysis. C.E, S.R, and D.J.D. contributed to critical interpretations of study design, methods, and results, as well as intellectual contributions to the discussion. All authors contributed to the preparation of the final manuscript and figures. </w:t>
      </w:r>
    </w:p>
    <w:p w14:paraId="27E57A50" w14:textId="77777777" w:rsidR="004E4317" w:rsidRDefault="004E4317" w:rsidP="004E4317">
      <w:pPr>
        <w:spacing w:line="480" w:lineRule="auto"/>
        <w:rPr>
          <w:sz w:val="24"/>
          <w:szCs w:val="24"/>
        </w:rPr>
      </w:pPr>
    </w:p>
    <w:p w14:paraId="6269AEF1" w14:textId="6E005981" w:rsidR="004E4317" w:rsidRDefault="004E4317" w:rsidP="004E4317">
      <w:pPr>
        <w:spacing w:line="480" w:lineRule="auto"/>
        <w:rPr>
          <w:b/>
          <w:bCs/>
          <w:i/>
          <w:iCs/>
          <w:sz w:val="24"/>
          <w:szCs w:val="24"/>
        </w:rPr>
      </w:pPr>
      <w:r>
        <w:rPr>
          <w:b/>
          <w:bCs/>
          <w:i/>
          <w:iCs/>
          <w:sz w:val="24"/>
          <w:szCs w:val="24"/>
        </w:rPr>
        <w:t>Ethics Statement</w:t>
      </w:r>
    </w:p>
    <w:p w14:paraId="467EA158" w14:textId="5B74A5DF" w:rsidR="004E4317" w:rsidRPr="004E4317" w:rsidRDefault="004E4317" w:rsidP="004E4317">
      <w:pPr>
        <w:spacing w:line="480" w:lineRule="auto"/>
        <w:rPr>
          <w:sz w:val="24"/>
          <w:szCs w:val="24"/>
        </w:rPr>
      </w:pPr>
      <w:r>
        <w:rPr>
          <w:sz w:val="24"/>
          <w:szCs w:val="24"/>
        </w:rPr>
        <w:t>This work</w:t>
      </w:r>
      <w:r>
        <w:rPr>
          <w:color w:val="2A2A2A"/>
          <w:sz w:val="24"/>
          <w:szCs w:val="24"/>
          <w:highlight w:val="white"/>
        </w:rPr>
        <w:t xml:space="preserve"> was reviewed and approved by the Washington University Institutional Review Board (IRB ID: 202402053).</w:t>
      </w:r>
    </w:p>
    <w:p w14:paraId="744D8FCB" w14:textId="77777777" w:rsidR="008F41E6" w:rsidRDefault="007669B3">
      <w:pPr>
        <w:spacing w:line="480" w:lineRule="auto"/>
        <w:rPr>
          <w:sz w:val="24"/>
          <w:szCs w:val="24"/>
        </w:rPr>
      </w:pPr>
      <w:r>
        <w:br w:type="page"/>
      </w:r>
    </w:p>
    <w:p w14:paraId="62E128B4" w14:textId="77777777" w:rsidR="00433C4D" w:rsidRDefault="007669B3" w:rsidP="00433C4D">
      <w:pPr>
        <w:spacing w:line="480" w:lineRule="auto"/>
      </w:pPr>
      <w:r>
        <w:rPr>
          <w:b/>
          <w:i/>
          <w:sz w:val="24"/>
          <w:szCs w:val="24"/>
        </w:rPr>
        <w:lastRenderedPageBreak/>
        <w:t>References</w:t>
      </w:r>
    </w:p>
    <w:p w14:paraId="1C767FFE" w14:textId="77777777" w:rsidR="00433C4D" w:rsidRPr="00433C4D" w:rsidRDefault="00433C4D" w:rsidP="00433C4D">
      <w:pPr>
        <w:pStyle w:val="Bibliography"/>
      </w:pPr>
      <w:r>
        <w:fldChar w:fldCharType="begin"/>
      </w:r>
      <w:r>
        <w:instrText xml:space="preserve"> ADDIN ZOTERO_BIBL {"uncited":[],"omitted":[],"custom":[]} CSL_BIBLIOGRAPHY </w:instrText>
      </w:r>
      <w:r>
        <w:fldChar w:fldCharType="separate"/>
      </w:r>
      <w:r w:rsidRPr="00433C4D">
        <w:t xml:space="preserve">1. </w:t>
      </w:r>
      <w:r w:rsidRPr="00433C4D">
        <w:tab/>
        <w:t>Stanworth SJ, Clarke P, Watts T, Ballard S, Choo L, Morris T, et al. Prospective, Observational Study of Outcomes in Neonates With Severe Thrombocytopenia. Pediatrics [Internet]. 2009 [cited 2024 Feb 21];124:e826–34. Available from: https://publications.aap.org/pediatrics/article/124/5/e826/72141/Prospective-Observational-Study-of-Outcomes-in</w:t>
      </w:r>
    </w:p>
    <w:p w14:paraId="0918F8E3" w14:textId="77777777" w:rsidR="00433C4D" w:rsidRPr="00433C4D" w:rsidRDefault="00433C4D" w:rsidP="00433C4D">
      <w:pPr>
        <w:pStyle w:val="Bibliography"/>
      </w:pPr>
      <w:r w:rsidRPr="00433C4D">
        <w:t xml:space="preserve">2. </w:t>
      </w:r>
      <w:r w:rsidRPr="00433C4D">
        <w:tab/>
        <w:t xml:space="preserve">Curley A, Venkatesh V, Stanworth S, Clarke P, Watts T, New H, et al. Platelets for neonatal transfusion - study 2: a </w:t>
      </w:r>
      <w:proofErr w:type="spellStart"/>
      <w:r w:rsidRPr="00433C4D">
        <w:t>randomised</w:t>
      </w:r>
      <w:proofErr w:type="spellEnd"/>
      <w:r w:rsidRPr="00433C4D">
        <w:t xml:space="preserve"> controlled trial to compare two different platelet count thresholds for prophylactic platelet transfusion to preterm neonates. Neonatology. 2014;106:102–6. </w:t>
      </w:r>
    </w:p>
    <w:p w14:paraId="1E10C621" w14:textId="77777777" w:rsidR="00433C4D" w:rsidRPr="00433C4D" w:rsidRDefault="00433C4D" w:rsidP="00433C4D">
      <w:pPr>
        <w:pStyle w:val="Bibliography"/>
      </w:pPr>
      <w:r w:rsidRPr="00433C4D">
        <w:t xml:space="preserve">3. </w:t>
      </w:r>
      <w:r w:rsidRPr="00433C4D">
        <w:tab/>
        <w:t xml:space="preserve">Lyle AN, </w:t>
      </w:r>
      <w:proofErr w:type="spellStart"/>
      <w:r w:rsidRPr="00433C4D">
        <w:t>Pokuah</w:t>
      </w:r>
      <w:proofErr w:type="spellEnd"/>
      <w:r w:rsidRPr="00433C4D">
        <w:t xml:space="preserve"> F, </w:t>
      </w:r>
      <w:proofErr w:type="spellStart"/>
      <w:r w:rsidRPr="00433C4D">
        <w:t>Dietzen</w:t>
      </w:r>
      <w:proofErr w:type="spellEnd"/>
      <w:r w:rsidRPr="00433C4D">
        <w:t xml:space="preserve"> DJ, Wong ECC, Pyle-</w:t>
      </w:r>
      <w:proofErr w:type="spellStart"/>
      <w:r w:rsidRPr="00433C4D">
        <w:t>Eilola</w:t>
      </w:r>
      <w:proofErr w:type="spellEnd"/>
      <w:r w:rsidRPr="00433C4D">
        <w:t xml:space="preserve"> AL, Fuqua JS, et al. Current State of Pediatric Reference Intervals and the Importance of Correctly Describing the Biochemistry of Child Development: A Review. JAMA </w:t>
      </w:r>
      <w:proofErr w:type="spellStart"/>
      <w:r w:rsidRPr="00433C4D">
        <w:t>Pediatr</w:t>
      </w:r>
      <w:proofErr w:type="spellEnd"/>
      <w:r w:rsidRPr="00433C4D">
        <w:t xml:space="preserve"> [Internet]. 2022 [cited 2024 Jan 7];176:699. Available from: https://jamanetwork.com/journals/jamapediatrics/fullarticle/2791541</w:t>
      </w:r>
    </w:p>
    <w:p w14:paraId="048D932B" w14:textId="77777777" w:rsidR="00433C4D" w:rsidRPr="00433C4D" w:rsidRDefault="00433C4D" w:rsidP="00433C4D">
      <w:pPr>
        <w:pStyle w:val="Bibliography"/>
      </w:pPr>
      <w:r w:rsidRPr="00433C4D">
        <w:t xml:space="preserve">4. </w:t>
      </w:r>
      <w:r w:rsidRPr="00433C4D">
        <w:tab/>
      </w:r>
      <w:proofErr w:type="spellStart"/>
      <w:r w:rsidRPr="00433C4D">
        <w:t>Alnor</w:t>
      </w:r>
      <w:proofErr w:type="spellEnd"/>
      <w:r w:rsidRPr="00433C4D">
        <w:t xml:space="preserve"> AB, </w:t>
      </w:r>
      <w:proofErr w:type="spellStart"/>
      <w:r w:rsidRPr="00433C4D">
        <w:t>Vinholt</w:t>
      </w:r>
      <w:proofErr w:type="spellEnd"/>
      <w:r w:rsidRPr="00433C4D">
        <w:t xml:space="preserve"> PJ. </w:t>
      </w:r>
      <w:proofErr w:type="spellStart"/>
      <w:r w:rsidRPr="00433C4D">
        <w:t>Paediatric</w:t>
      </w:r>
      <w:proofErr w:type="spellEnd"/>
      <w:r w:rsidRPr="00433C4D">
        <w:t xml:space="preserve"> reference intervals are heterogeneous and differ considerably in the classification of healthy </w:t>
      </w:r>
      <w:proofErr w:type="spellStart"/>
      <w:r w:rsidRPr="00433C4D">
        <w:t>paediatric</w:t>
      </w:r>
      <w:proofErr w:type="spellEnd"/>
      <w:r w:rsidRPr="00433C4D">
        <w:t xml:space="preserve"> blood samples. </w:t>
      </w:r>
      <w:proofErr w:type="spellStart"/>
      <w:r w:rsidRPr="00433C4D">
        <w:t>Eur</w:t>
      </w:r>
      <w:proofErr w:type="spellEnd"/>
      <w:r w:rsidRPr="00433C4D">
        <w:t xml:space="preserve"> J </w:t>
      </w:r>
      <w:proofErr w:type="spellStart"/>
      <w:r w:rsidRPr="00433C4D">
        <w:t>Pediatr</w:t>
      </w:r>
      <w:proofErr w:type="spellEnd"/>
      <w:r w:rsidRPr="00433C4D">
        <w:t xml:space="preserve">. 2019;178:963–71. </w:t>
      </w:r>
    </w:p>
    <w:p w14:paraId="46538E6B" w14:textId="77777777" w:rsidR="00433C4D" w:rsidRPr="00433C4D" w:rsidRDefault="00433C4D" w:rsidP="00433C4D">
      <w:pPr>
        <w:pStyle w:val="Bibliography"/>
      </w:pPr>
      <w:r w:rsidRPr="00433C4D">
        <w:t xml:space="preserve">5. </w:t>
      </w:r>
      <w:r w:rsidRPr="00433C4D">
        <w:tab/>
        <w:t xml:space="preserve">Shaw JLV, </w:t>
      </w:r>
      <w:proofErr w:type="spellStart"/>
      <w:r w:rsidRPr="00433C4D">
        <w:t>Binesh</w:t>
      </w:r>
      <w:proofErr w:type="spellEnd"/>
      <w:r w:rsidRPr="00433C4D">
        <w:t xml:space="preserve"> </w:t>
      </w:r>
      <w:proofErr w:type="spellStart"/>
      <w:r w:rsidRPr="00433C4D">
        <w:t>Marvasti</w:t>
      </w:r>
      <w:proofErr w:type="spellEnd"/>
      <w:r w:rsidRPr="00433C4D">
        <w:t xml:space="preserve"> T, </w:t>
      </w:r>
      <w:proofErr w:type="spellStart"/>
      <w:r w:rsidRPr="00433C4D">
        <w:t>Colantonio</w:t>
      </w:r>
      <w:proofErr w:type="spellEnd"/>
      <w:r w:rsidRPr="00433C4D">
        <w:t xml:space="preserve"> D, </w:t>
      </w:r>
      <w:proofErr w:type="spellStart"/>
      <w:r w:rsidRPr="00433C4D">
        <w:t>Adeli</w:t>
      </w:r>
      <w:proofErr w:type="spellEnd"/>
      <w:r w:rsidRPr="00433C4D">
        <w:t xml:space="preserve"> K. Pediatric reference intervals: challenges and recent initiatives. Crit Rev Clin Lab Sci. 2013;50:37–50. </w:t>
      </w:r>
    </w:p>
    <w:p w14:paraId="0E8B88C0" w14:textId="77777777" w:rsidR="00433C4D" w:rsidRPr="00433C4D" w:rsidRDefault="00433C4D" w:rsidP="00433C4D">
      <w:pPr>
        <w:pStyle w:val="Bibliography"/>
      </w:pPr>
      <w:r w:rsidRPr="00433C4D">
        <w:t xml:space="preserve">6. </w:t>
      </w:r>
      <w:r w:rsidRPr="00433C4D">
        <w:tab/>
      </w:r>
      <w:proofErr w:type="spellStart"/>
      <w:r w:rsidRPr="00433C4D">
        <w:t>Achey</w:t>
      </w:r>
      <w:proofErr w:type="spellEnd"/>
      <w:r w:rsidRPr="00433C4D">
        <w:t xml:space="preserve"> MA, Nag UP, Robinson VL, Reed CR, </w:t>
      </w:r>
      <w:proofErr w:type="spellStart"/>
      <w:r w:rsidRPr="00433C4D">
        <w:t>Arepally</w:t>
      </w:r>
      <w:proofErr w:type="spellEnd"/>
      <w:r w:rsidRPr="00433C4D">
        <w:t xml:space="preserve"> GM, Levy JH, et al. The Developing Balance of Thrombosis and Hemorrhage in Pediatric Surgery: Clinical Implications of Age-Related Changes in Hemostasis. Clin Appl </w:t>
      </w:r>
      <w:proofErr w:type="spellStart"/>
      <w:r w:rsidRPr="00433C4D">
        <w:t>Thromb</w:t>
      </w:r>
      <w:proofErr w:type="spellEnd"/>
      <w:r w:rsidRPr="00433C4D">
        <w:t xml:space="preserve"> </w:t>
      </w:r>
      <w:proofErr w:type="spellStart"/>
      <w:r w:rsidRPr="00433C4D">
        <w:t>Hemost</w:t>
      </w:r>
      <w:proofErr w:type="spellEnd"/>
      <w:r w:rsidRPr="00433C4D">
        <w:t xml:space="preserve">. 2020;26:1076029620929092. </w:t>
      </w:r>
    </w:p>
    <w:p w14:paraId="1A09D41E" w14:textId="77777777" w:rsidR="00433C4D" w:rsidRPr="00433C4D" w:rsidRDefault="00433C4D" w:rsidP="00433C4D">
      <w:pPr>
        <w:pStyle w:val="Bibliography"/>
      </w:pPr>
      <w:r w:rsidRPr="00433C4D">
        <w:t xml:space="preserve">7. </w:t>
      </w:r>
      <w:r w:rsidRPr="00433C4D">
        <w:tab/>
        <w:t>Davenport P, Sola-</w:t>
      </w:r>
      <w:proofErr w:type="spellStart"/>
      <w:r w:rsidRPr="00433C4D">
        <w:t>Visner</w:t>
      </w:r>
      <w:proofErr w:type="spellEnd"/>
      <w:r w:rsidRPr="00433C4D">
        <w:t xml:space="preserve"> M. Hemostatic Challenges in Neonates. Front </w:t>
      </w:r>
      <w:proofErr w:type="spellStart"/>
      <w:r w:rsidRPr="00433C4D">
        <w:t>Pediatr</w:t>
      </w:r>
      <w:proofErr w:type="spellEnd"/>
      <w:r w:rsidRPr="00433C4D">
        <w:t xml:space="preserve"> [Internet]. 2021 [cited 2024 Jan 23];9:627715. Available from: https://www.frontiersin.org/articles/10.3389/fped.2021.627715/full</w:t>
      </w:r>
    </w:p>
    <w:p w14:paraId="061B3661" w14:textId="77777777" w:rsidR="00433C4D" w:rsidRPr="00433C4D" w:rsidRDefault="00433C4D" w:rsidP="00433C4D">
      <w:pPr>
        <w:pStyle w:val="Bibliography"/>
      </w:pPr>
      <w:r w:rsidRPr="00433C4D">
        <w:t xml:space="preserve">8. </w:t>
      </w:r>
      <w:r w:rsidRPr="00433C4D">
        <w:tab/>
      </w:r>
      <w:proofErr w:type="spellStart"/>
      <w:r w:rsidRPr="00433C4D">
        <w:t>Tripodi</w:t>
      </w:r>
      <w:proofErr w:type="spellEnd"/>
      <w:r w:rsidRPr="00433C4D">
        <w:t xml:space="preserve"> A, </w:t>
      </w:r>
      <w:proofErr w:type="spellStart"/>
      <w:r w:rsidRPr="00433C4D">
        <w:t>Raffaeli</w:t>
      </w:r>
      <w:proofErr w:type="spellEnd"/>
      <w:r w:rsidRPr="00433C4D">
        <w:t xml:space="preserve"> G, </w:t>
      </w:r>
      <w:proofErr w:type="spellStart"/>
      <w:r w:rsidRPr="00433C4D">
        <w:t>Scalambrino</w:t>
      </w:r>
      <w:proofErr w:type="spellEnd"/>
      <w:r w:rsidRPr="00433C4D">
        <w:t xml:space="preserve"> E, </w:t>
      </w:r>
      <w:proofErr w:type="spellStart"/>
      <w:r w:rsidRPr="00433C4D">
        <w:t>Padovan</w:t>
      </w:r>
      <w:proofErr w:type="spellEnd"/>
      <w:r w:rsidRPr="00433C4D">
        <w:t xml:space="preserve"> L, </w:t>
      </w:r>
      <w:proofErr w:type="spellStart"/>
      <w:r w:rsidRPr="00433C4D">
        <w:t>Clerici</w:t>
      </w:r>
      <w:proofErr w:type="spellEnd"/>
      <w:r w:rsidRPr="00433C4D">
        <w:t xml:space="preserve"> M, </w:t>
      </w:r>
      <w:proofErr w:type="spellStart"/>
      <w:r w:rsidRPr="00433C4D">
        <w:t>Chantarangkul</w:t>
      </w:r>
      <w:proofErr w:type="spellEnd"/>
      <w:r w:rsidRPr="00433C4D">
        <w:t xml:space="preserve"> V, et al. Procoagulant imbalance in preterm neonates detected by thrombin generation procedures. Thrombosis Research [Internet]. 2020 [cited 2024 Jul 11];185:96–101. Available from: https://linkinghub.elsevier.com/retrieve/pii/S0049384819304992</w:t>
      </w:r>
    </w:p>
    <w:p w14:paraId="5D01D28C" w14:textId="77777777" w:rsidR="00433C4D" w:rsidRPr="00433C4D" w:rsidRDefault="00433C4D" w:rsidP="00433C4D">
      <w:pPr>
        <w:pStyle w:val="Bibliography"/>
      </w:pPr>
      <w:r w:rsidRPr="00433C4D">
        <w:t xml:space="preserve">9. </w:t>
      </w:r>
      <w:r w:rsidRPr="00433C4D">
        <w:tab/>
      </w:r>
      <w:proofErr w:type="spellStart"/>
      <w:r w:rsidRPr="00433C4D">
        <w:t>Raffaeli</w:t>
      </w:r>
      <w:proofErr w:type="spellEnd"/>
      <w:r w:rsidRPr="00433C4D">
        <w:t xml:space="preserve"> G, </w:t>
      </w:r>
      <w:proofErr w:type="spellStart"/>
      <w:r w:rsidRPr="00433C4D">
        <w:t>Tripodi</w:t>
      </w:r>
      <w:proofErr w:type="spellEnd"/>
      <w:r w:rsidRPr="00433C4D">
        <w:t xml:space="preserve"> A, Cavallaro G, </w:t>
      </w:r>
      <w:proofErr w:type="spellStart"/>
      <w:r w:rsidRPr="00433C4D">
        <w:t>Cortesi</w:t>
      </w:r>
      <w:proofErr w:type="spellEnd"/>
      <w:r w:rsidRPr="00433C4D">
        <w:t xml:space="preserve"> V, </w:t>
      </w:r>
      <w:proofErr w:type="spellStart"/>
      <w:r w:rsidRPr="00433C4D">
        <w:t>Scalambrino</w:t>
      </w:r>
      <w:proofErr w:type="spellEnd"/>
      <w:r w:rsidRPr="00433C4D">
        <w:t xml:space="preserve"> E, </w:t>
      </w:r>
      <w:proofErr w:type="spellStart"/>
      <w:r w:rsidRPr="00433C4D">
        <w:t>Pesenti</w:t>
      </w:r>
      <w:proofErr w:type="spellEnd"/>
      <w:r w:rsidRPr="00433C4D">
        <w:t xml:space="preserve"> N, et al. Thromboelastographic profiles of healthy very low birthweight infants serially during their first month. Arch Dis Child Fetal Neonatal Ed. 2020;105:412–8. </w:t>
      </w:r>
    </w:p>
    <w:p w14:paraId="29F71E40" w14:textId="77777777" w:rsidR="00433C4D" w:rsidRPr="00433C4D" w:rsidRDefault="00433C4D" w:rsidP="00433C4D">
      <w:pPr>
        <w:pStyle w:val="Bibliography"/>
      </w:pPr>
      <w:r w:rsidRPr="00433C4D">
        <w:t xml:space="preserve">10. </w:t>
      </w:r>
      <w:r w:rsidRPr="00433C4D">
        <w:tab/>
      </w:r>
      <w:proofErr w:type="spellStart"/>
      <w:r w:rsidRPr="00433C4D">
        <w:t>Raffaeli</w:t>
      </w:r>
      <w:proofErr w:type="spellEnd"/>
      <w:r w:rsidRPr="00433C4D">
        <w:t xml:space="preserve"> G, </w:t>
      </w:r>
      <w:proofErr w:type="spellStart"/>
      <w:r w:rsidRPr="00433C4D">
        <w:t>Tripodi</w:t>
      </w:r>
      <w:proofErr w:type="spellEnd"/>
      <w:r w:rsidRPr="00433C4D">
        <w:t xml:space="preserve"> A, Manzoni F, </w:t>
      </w:r>
      <w:proofErr w:type="spellStart"/>
      <w:r w:rsidRPr="00433C4D">
        <w:t>Scalambrino</w:t>
      </w:r>
      <w:proofErr w:type="spellEnd"/>
      <w:r w:rsidRPr="00433C4D">
        <w:t xml:space="preserve"> E, </w:t>
      </w:r>
      <w:proofErr w:type="spellStart"/>
      <w:r w:rsidRPr="00433C4D">
        <w:t>Pesenti</w:t>
      </w:r>
      <w:proofErr w:type="spellEnd"/>
      <w:r w:rsidRPr="00433C4D">
        <w:t xml:space="preserve"> N, Amodeo I, et al. Is placental blood a reliable source for the evaluation of neonatal hemostasis at birth? Transfusion [Internet]. 2020 [cited 2024 Jul 11];60:1069–77. Available from: https://onlinelibrary.wiley.com/doi/10.1111/trf.15785</w:t>
      </w:r>
    </w:p>
    <w:p w14:paraId="08504B7B" w14:textId="77777777" w:rsidR="00433C4D" w:rsidRPr="00433C4D" w:rsidRDefault="00433C4D" w:rsidP="00433C4D">
      <w:pPr>
        <w:pStyle w:val="Bibliography"/>
      </w:pPr>
      <w:r w:rsidRPr="00433C4D">
        <w:t xml:space="preserve">11. </w:t>
      </w:r>
      <w:r w:rsidRPr="00433C4D">
        <w:tab/>
      </w:r>
      <w:proofErr w:type="spellStart"/>
      <w:r w:rsidRPr="00433C4D">
        <w:t>Ammer</w:t>
      </w:r>
      <w:proofErr w:type="spellEnd"/>
      <w:r w:rsidRPr="00433C4D">
        <w:t xml:space="preserve"> T, </w:t>
      </w:r>
      <w:proofErr w:type="spellStart"/>
      <w:r w:rsidRPr="00433C4D">
        <w:t>Schützenmeister</w:t>
      </w:r>
      <w:proofErr w:type="spellEnd"/>
      <w:r w:rsidRPr="00433C4D">
        <w:t xml:space="preserve"> A, </w:t>
      </w:r>
      <w:proofErr w:type="spellStart"/>
      <w:r w:rsidRPr="00433C4D">
        <w:t>Prokosch</w:t>
      </w:r>
      <w:proofErr w:type="spellEnd"/>
      <w:r w:rsidRPr="00433C4D">
        <w:t xml:space="preserve"> H-U, </w:t>
      </w:r>
      <w:proofErr w:type="spellStart"/>
      <w:r w:rsidRPr="00433C4D">
        <w:t>Rauh</w:t>
      </w:r>
      <w:proofErr w:type="spellEnd"/>
      <w:r w:rsidRPr="00433C4D">
        <w:t xml:space="preserve"> M, Rank CM, </w:t>
      </w:r>
      <w:proofErr w:type="spellStart"/>
      <w:r w:rsidRPr="00433C4D">
        <w:t>Zierk</w:t>
      </w:r>
      <w:proofErr w:type="spellEnd"/>
      <w:r w:rsidRPr="00433C4D">
        <w:t xml:space="preserve"> J. </w:t>
      </w:r>
      <w:proofErr w:type="spellStart"/>
      <w:r w:rsidRPr="00433C4D">
        <w:t>refineR</w:t>
      </w:r>
      <w:proofErr w:type="spellEnd"/>
      <w:r w:rsidRPr="00433C4D">
        <w:t xml:space="preserve">: A Novel Algorithm for Reference Interval Estimation from Real-World Data. Sci Rep. 2021;11:16023. </w:t>
      </w:r>
    </w:p>
    <w:p w14:paraId="0B6C5314" w14:textId="77777777" w:rsidR="00433C4D" w:rsidRPr="00433C4D" w:rsidRDefault="00433C4D" w:rsidP="00433C4D">
      <w:pPr>
        <w:pStyle w:val="Bibliography"/>
      </w:pPr>
      <w:r w:rsidRPr="00433C4D">
        <w:lastRenderedPageBreak/>
        <w:t xml:space="preserve">12. </w:t>
      </w:r>
      <w:r w:rsidRPr="00433C4D">
        <w:tab/>
      </w:r>
      <w:proofErr w:type="spellStart"/>
      <w:r w:rsidRPr="00433C4D">
        <w:t>Ammer</w:t>
      </w:r>
      <w:proofErr w:type="spellEnd"/>
      <w:r w:rsidRPr="00433C4D">
        <w:t xml:space="preserve"> T, </w:t>
      </w:r>
      <w:proofErr w:type="spellStart"/>
      <w:r w:rsidRPr="00433C4D">
        <w:t>Schützenmeister</w:t>
      </w:r>
      <w:proofErr w:type="spellEnd"/>
      <w:r w:rsidRPr="00433C4D">
        <w:t xml:space="preserve"> A, Rank CM, Doyle K. Estimation of Reference Intervals from Routine Data Using the </w:t>
      </w:r>
      <w:proofErr w:type="spellStart"/>
      <w:r w:rsidRPr="00433C4D">
        <w:t>refineR</w:t>
      </w:r>
      <w:proofErr w:type="spellEnd"/>
      <w:r w:rsidRPr="00433C4D">
        <w:t xml:space="preserve"> Algorithm—A Practical Guide. The Journal of Applied Laboratory Medicine [Internet]. 2023 [cited 2024 Jan 7];8:84–91. Available from: https://academic.oup.com/jalm/article/8/1/84/6847917</w:t>
      </w:r>
    </w:p>
    <w:p w14:paraId="55BBCBE1" w14:textId="77777777" w:rsidR="00433C4D" w:rsidRPr="00433C4D" w:rsidRDefault="00433C4D" w:rsidP="00433C4D">
      <w:pPr>
        <w:pStyle w:val="Bibliography"/>
      </w:pPr>
      <w:r w:rsidRPr="00433C4D">
        <w:t xml:space="preserve">13. </w:t>
      </w:r>
      <w:r w:rsidRPr="00433C4D">
        <w:tab/>
        <w:t xml:space="preserve">Lust C, </w:t>
      </w:r>
      <w:proofErr w:type="spellStart"/>
      <w:r w:rsidRPr="00433C4D">
        <w:t>Vesoulis</w:t>
      </w:r>
      <w:proofErr w:type="spellEnd"/>
      <w:r w:rsidRPr="00433C4D">
        <w:t xml:space="preserve"> Z, Jackups R, Liao S, Rao R, Mathur AM. Early red cell transfusion is associated with development of severe retinopathy of prematurity. J </w:t>
      </w:r>
      <w:proofErr w:type="spellStart"/>
      <w:r w:rsidRPr="00433C4D">
        <w:t>Perinatol</w:t>
      </w:r>
      <w:proofErr w:type="spellEnd"/>
      <w:r w:rsidRPr="00433C4D">
        <w:t xml:space="preserve"> [Internet]. 2019 [cited 2024 Jan 25];39:393–400. Available from: https://www.nature.com/articles/s41372-018-0274-9</w:t>
      </w:r>
    </w:p>
    <w:p w14:paraId="2089579F" w14:textId="77777777" w:rsidR="00433C4D" w:rsidRPr="00433C4D" w:rsidRDefault="00433C4D" w:rsidP="00433C4D">
      <w:pPr>
        <w:pStyle w:val="Bibliography"/>
      </w:pPr>
      <w:r w:rsidRPr="00433C4D">
        <w:t xml:space="preserve">14. </w:t>
      </w:r>
      <w:r w:rsidRPr="00433C4D">
        <w:tab/>
        <w:t xml:space="preserve">Davenport PE, Wood TR, </w:t>
      </w:r>
      <w:proofErr w:type="spellStart"/>
      <w:r w:rsidRPr="00433C4D">
        <w:t>Heagerty</w:t>
      </w:r>
      <w:proofErr w:type="spellEnd"/>
      <w:r w:rsidRPr="00433C4D">
        <w:t xml:space="preserve"> PJ, Sola-</w:t>
      </w:r>
      <w:proofErr w:type="spellStart"/>
      <w:r w:rsidRPr="00433C4D">
        <w:t>Visner</w:t>
      </w:r>
      <w:proofErr w:type="spellEnd"/>
      <w:r w:rsidRPr="00433C4D">
        <w:t xml:space="preserve"> MC, Juul SE, Patel RM. Platelet Transfusion and Death or Neurodevelopmental Impairment in Children Born Extremely Preterm. JAMA </w:t>
      </w:r>
      <w:proofErr w:type="spellStart"/>
      <w:r w:rsidRPr="00433C4D">
        <w:t>Netw</w:t>
      </w:r>
      <w:proofErr w:type="spellEnd"/>
      <w:r w:rsidRPr="00433C4D">
        <w:t xml:space="preserve"> Open [Internet]. 2024 [cited 2024 Jan 24];7:e2352394. Available from: https://jamanetwork.com/journals/jamanetworkopen/fullarticle/2814212</w:t>
      </w:r>
    </w:p>
    <w:p w14:paraId="4FF34348" w14:textId="77777777" w:rsidR="00433C4D" w:rsidRPr="00433C4D" w:rsidRDefault="00433C4D" w:rsidP="00433C4D">
      <w:pPr>
        <w:pStyle w:val="Bibliography"/>
      </w:pPr>
      <w:r w:rsidRPr="00433C4D">
        <w:t xml:space="preserve">15. </w:t>
      </w:r>
      <w:r w:rsidRPr="00433C4D">
        <w:tab/>
        <w:t xml:space="preserve">Neary E, McCallion N, </w:t>
      </w:r>
      <w:proofErr w:type="spellStart"/>
      <w:r w:rsidRPr="00433C4D">
        <w:t>Kevane</w:t>
      </w:r>
      <w:proofErr w:type="spellEnd"/>
      <w:r w:rsidRPr="00433C4D">
        <w:t xml:space="preserve"> B, Cotter M, Egan K, Regan I, et al. Coagulation indices in very preterm infants from cord blood and postnatal samples. J </w:t>
      </w:r>
      <w:proofErr w:type="spellStart"/>
      <w:r w:rsidRPr="00433C4D">
        <w:t>Thromb</w:t>
      </w:r>
      <w:proofErr w:type="spellEnd"/>
      <w:r w:rsidRPr="00433C4D">
        <w:t xml:space="preserve"> </w:t>
      </w:r>
      <w:proofErr w:type="spellStart"/>
      <w:r w:rsidRPr="00433C4D">
        <w:t>Haemost</w:t>
      </w:r>
      <w:proofErr w:type="spellEnd"/>
      <w:r w:rsidRPr="00433C4D">
        <w:t xml:space="preserve">. 2015;13:2021–30. </w:t>
      </w:r>
    </w:p>
    <w:p w14:paraId="4268F6CD" w14:textId="77777777" w:rsidR="00433C4D" w:rsidRPr="00433C4D" w:rsidRDefault="00433C4D" w:rsidP="00433C4D">
      <w:pPr>
        <w:pStyle w:val="Bibliography"/>
      </w:pPr>
      <w:r w:rsidRPr="00433C4D">
        <w:t xml:space="preserve">16. </w:t>
      </w:r>
      <w:r w:rsidRPr="00433C4D">
        <w:tab/>
      </w:r>
      <w:proofErr w:type="spellStart"/>
      <w:r w:rsidRPr="00433C4D">
        <w:t>Duppré</w:t>
      </w:r>
      <w:proofErr w:type="spellEnd"/>
      <w:r w:rsidRPr="00433C4D">
        <w:t xml:space="preserve"> P, Sauer H, </w:t>
      </w:r>
      <w:proofErr w:type="spellStart"/>
      <w:r w:rsidRPr="00433C4D">
        <w:t>Giannopoulou</w:t>
      </w:r>
      <w:proofErr w:type="spellEnd"/>
      <w:r w:rsidRPr="00433C4D">
        <w:t xml:space="preserve"> EZ, </w:t>
      </w:r>
      <w:proofErr w:type="spellStart"/>
      <w:r w:rsidRPr="00433C4D">
        <w:t>Gortner</w:t>
      </w:r>
      <w:proofErr w:type="spellEnd"/>
      <w:r w:rsidRPr="00433C4D">
        <w:t xml:space="preserve"> L, </w:t>
      </w:r>
      <w:proofErr w:type="spellStart"/>
      <w:r w:rsidRPr="00433C4D">
        <w:t>Nunold</w:t>
      </w:r>
      <w:proofErr w:type="spellEnd"/>
      <w:r w:rsidRPr="00433C4D">
        <w:t xml:space="preserve"> H, </w:t>
      </w:r>
      <w:proofErr w:type="spellStart"/>
      <w:r w:rsidRPr="00433C4D">
        <w:t>Wagenpfeil</w:t>
      </w:r>
      <w:proofErr w:type="spellEnd"/>
      <w:r w:rsidRPr="00433C4D">
        <w:t xml:space="preserve"> S, et al. Cellular and humoral coagulation profiles and occurrence of IVH in VLBW and ELWB infants. Early Hum Dev. 2015;91:695–700. </w:t>
      </w:r>
    </w:p>
    <w:p w14:paraId="4FD0E18D" w14:textId="77777777" w:rsidR="00433C4D" w:rsidRPr="00433C4D" w:rsidRDefault="00433C4D" w:rsidP="00433C4D">
      <w:pPr>
        <w:pStyle w:val="Bibliography"/>
      </w:pPr>
      <w:r w:rsidRPr="00433C4D">
        <w:t xml:space="preserve">17. </w:t>
      </w:r>
      <w:r w:rsidRPr="00433C4D">
        <w:tab/>
        <w:t xml:space="preserve">Christensen RD, Baer VL, Lambert DK, Henry E, </w:t>
      </w:r>
      <w:proofErr w:type="spellStart"/>
      <w:r w:rsidRPr="00433C4D">
        <w:t>Ilstrup</w:t>
      </w:r>
      <w:proofErr w:type="spellEnd"/>
      <w:r w:rsidRPr="00433C4D">
        <w:t xml:space="preserve"> SJ, Bennett ST. Reference intervals for common coagulation tests of preterm infants (CME). Transfusion. 2014;54:627-632:quiz 626. </w:t>
      </w:r>
    </w:p>
    <w:p w14:paraId="1B69B837" w14:textId="77777777" w:rsidR="00433C4D" w:rsidRPr="00433C4D" w:rsidRDefault="00433C4D" w:rsidP="00433C4D">
      <w:pPr>
        <w:pStyle w:val="Bibliography"/>
      </w:pPr>
      <w:r w:rsidRPr="00433C4D">
        <w:t xml:space="preserve">18. </w:t>
      </w:r>
      <w:r w:rsidRPr="00433C4D">
        <w:tab/>
        <w:t xml:space="preserve">Glover Williams A, Odd D, Bates S, Russell G, </w:t>
      </w:r>
      <w:proofErr w:type="spellStart"/>
      <w:r w:rsidRPr="00433C4D">
        <w:t>Heep</w:t>
      </w:r>
      <w:proofErr w:type="spellEnd"/>
      <w:r w:rsidRPr="00433C4D">
        <w:t xml:space="preserve"> A. Elevated International Normalized Ratio (INR) is Associated With an Increased Risk of Intraventricular Hemorrhage in Extremely Preterm Infants. J </w:t>
      </w:r>
      <w:proofErr w:type="spellStart"/>
      <w:r w:rsidRPr="00433C4D">
        <w:t>Pediatr</w:t>
      </w:r>
      <w:proofErr w:type="spellEnd"/>
      <w:r w:rsidRPr="00433C4D">
        <w:t xml:space="preserve"> </w:t>
      </w:r>
      <w:proofErr w:type="spellStart"/>
      <w:r w:rsidRPr="00433C4D">
        <w:t>Hematol</w:t>
      </w:r>
      <w:proofErr w:type="spellEnd"/>
      <w:r w:rsidRPr="00433C4D">
        <w:t xml:space="preserve"> Oncol. 2019;41:355–60. </w:t>
      </w:r>
    </w:p>
    <w:p w14:paraId="41CCCF3A" w14:textId="77777777" w:rsidR="00433C4D" w:rsidRPr="00433C4D" w:rsidRDefault="00433C4D" w:rsidP="00433C4D">
      <w:pPr>
        <w:pStyle w:val="Bibliography"/>
      </w:pPr>
      <w:r w:rsidRPr="00433C4D">
        <w:t xml:space="preserve">19. </w:t>
      </w:r>
      <w:r w:rsidRPr="00433C4D">
        <w:tab/>
        <w:t xml:space="preserve">Andrew M, Paes B, Milner R, Johnston M, Mitchell L, </w:t>
      </w:r>
      <w:proofErr w:type="spellStart"/>
      <w:r w:rsidRPr="00433C4D">
        <w:t>Tollefsen</w:t>
      </w:r>
      <w:proofErr w:type="spellEnd"/>
      <w:r w:rsidRPr="00433C4D">
        <w:t xml:space="preserve"> DM, et al. Development of the human coagulation system in the full-term infant. Blood. 1987;70:165–72. </w:t>
      </w:r>
    </w:p>
    <w:p w14:paraId="6936B537" w14:textId="77777777" w:rsidR="00433C4D" w:rsidRPr="00433C4D" w:rsidRDefault="00433C4D" w:rsidP="00433C4D">
      <w:pPr>
        <w:pStyle w:val="Bibliography"/>
      </w:pPr>
      <w:r w:rsidRPr="00433C4D">
        <w:t xml:space="preserve">20. </w:t>
      </w:r>
      <w:r w:rsidRPr="00433C4D">
        <w:tab/>
        <w:t xml:space="preserve">Andrew M, Paes B, Milner R, Johnston M, Mitchell L, </w:t>
      </w:r>
      <w:proofErr w:type="spellStart"/>
      <w:r w:rsidRPr="00433C4D">
        <w:t>Tollefsen</w:t>
      </w:r>
      <w:proofErr w:type="spellEnd"/>
      <w:r w:rsidRPr="00433C4D">
        <w:t xml:space="preserve"> DM, et al. Development of the human coagulation system in the healthy premature infant. Blood. 1988;72:1651–7. </w:t>
      </w:r>
    </w:p>
    <w:p w14:paraId="72D2F451" w14:textId="77777777" w:rsidR="00433C4D" w:rsidRPr="00433C4D" w:rsidRDefault="00433C4D" w:rsidP="00433C4D">
      <w:pPr>
        <w:pStyle w:val="Bibliography"/>
      </w:pPr>
      <w:r w:rsidRPr="00433C4D">
        <w:t xml:space="preserve">21. </w:t>
      </w:r>
      <w:r w:rsidRPr="00433C4D">
        <w:tab/>
        <w:t>Neary E, Okafor I, Al-</w:t>
      </w:r>
      <w:proofErr w:type="spellStart"/>
      <w:r w:rsidRPr="00433C4D">
        <w:t>Awaysheh</w:t>
      </w:r>
      <w:proofErr w:type="spellEnd"/>
      <w:r w:rsidRPr="00433C4D">
        <w:t xml:space="preserve"> F, Kirkham C, Sheehan K, Mooney C, et al. Laboratory coagulation parameters in extremely premature infants born earlier than 27 gestational weeks upon admission to a neonatal intensive care unit. Neonatology. 2013;104:222–7. </w:t>
      </w:r>
    </w:p>
    <w:p w14:paraId="21F3B280" w14:textId="77777777" w:rsidR="00433C4D" w:rsidRPr="00433C4D" w:rsidRDefault="00433C4D" w:rsidP="00433C4D">
      <w:pPr>
        <w:pStyle w:val="Bibliography"/>
      </w:pPr>
      <w:r w:rsidRPr="00433C4D">
        <w:t xml:space="preserve">22. </w:t>
      </w:r>
      <w:r w:rsidRPr="00433C4D">
        <w:tab/>
        <w:t>Box GEP, Cox DR. An Analysis of Transformations. Journal of the Royal Statistical Society Series B (Methodological) [Internet]. [Royal Statistical Society, Wiley]; 1964 [cited 2024 Jul 6];26:211–52. Available from: http://www.jstor.org/stable/2984418</w:t>
      </w:r>
    </w:p>
    <w:p w14:paraId="1D13A1B5" w14:textId="77777777" w:rsidR="00433C4D" w:rsidRPr="00433C4D" w:rsidRDefault="00433C4D" w:rsidP="00433C4D">
      <w:pPr>
        <w:pStyle w:val="Bibliography"/>
      </w:pPr>
      <w:r w:rsidRPr="00433C4D">
        <w:t xml:space="preserve">23. </w:t>
      </w:r>
      <w:r w:rsidRPr="00433C4D">
        <w:tab/>
        <w:t>R Core Team. R: A Language and Environment for Statistical Computing [Internet]. Vienna, Austria: R Foundation for Statistical Computing; 2023. Available from: https://www.R-project.org/</w:t>
      </w:r>
    </w:p>
    <w:p w14:paraId="152F61FE" w14:textId="77777777" w:rsidR="00433C4D" w:rsidRPr="00433C4D" w:rsidRDefault="00433C4D" w:rsidP="00433C4D">
      <w:pPr>
        <w:pStyle w:val="Bibliography"/>
      </w:pPr>
      <w:r w:rsidRPr="00433C4D">
        <w:lastRenderedPageBreak/>
        <w:t xml:space="preserve">24. </w:t>
      </w:r>
      <w:r w:rsidRPr="00433C4D">
        <w:tab/>
        <w:t xml:space="preserve">Kuhn M, Wickham H. Tidymodels: a collection of packages for modeling and machine learning using </w:t>
      </w:r>
      <w:proofErr w:type="spellStart"/>
      <w:r w:rsidRPr="00433C4D">
        <w:t>tidyverse</w:t>
      </w:r>
      <w:proofErr w:type="spellEnd"/>
      <w:r w:rsidRPr="00433C4D">
        <w:t xml:space="preserve"> principles. [Internet]. 2020. Available from: https://www.tidymodels.org</w:t>
      </w:r>
    </w:p>
    <w:p w14:paraId="55CEFA74" w14:textId="77777777" w:rsidR="00433C4D" w:rsidRPr="00433C4D" w:rsidRDefault="00433C4D" w:rsidP="00433C4D">
      <w:pPr>
        <w:pStyle w:val="Bibliography"/>
      </w:pPr>
      <w:r w:rsidRPr="00433C4D">
        <w:t xml:space="preserve">25. </w:t>
      </w:r>
      <w:r w:rsidRPr="00433C4D">
        <w:tab/>
        <w:t xml:space="preserve">Crameri F. Scientific </w:t>
      </w:r>
      <w:proofErr w:type="spellStart"/>
      <w:r w:rsidRPr="00433C4D">
        <w:t>colour</w:t>
      </w:r>
      <w:proofErr w:type="spellEnd"/>
      <w:r w:rsidRPr="00433C4D">
        <w:t xml:space="preserve"> maps [Internet]. </w:t>
      </w:r>
      <w:proofErr w:type="spellStart"/>
      <w:r w:rsidRPr="00433C4D">
        <w:t>Zenodo</w:t>
      </w:r>
      <w:proofErr w:type="spellEnd"/>
      <w:r w:rsidRPr="00433C4D">
        <w:t>; 2023 [cited 2023 Jul 29]. Available from: https://zenodo.org/record/1243862</w:t>
      </w:r>
    </w:p>
    <w:p w14:paraId="12FB886B" w14:textId="6261D998" w:rsidR="008F41E6" w:rsidRDefault="00433C4D" w:rsidP="00433C4D">
      <w:pPr>
        <w:spacing w:line="480" w:lineRule="auto"/>
        <w:rPr>
          <w:b/>
          <w:i/>
          <w:sz w:val="24"/>
          <w:szCs w:val="24"/>
        </w:rPr>
      </w:pPr>
      <w:r>
        <w:fldChar w:fldCharType="end"/>
      </w:r>
      <w:r w:rsidR="007669B3">
        <w:br w:type="page"/>
      </w:r>
    </w:p>
    <w:p w14:paraId="56AD2518" w14:textId="77777777" w:rsidR="008F41E6" w:rsidRDefault="007669B3">
      <w:pPr>
        <w:widowControl w:val="0"/>
        <w:spacing w:line="240" w:lineRule="auto"/>
        <w:rPr>
          <w:b/>
          <w:i/>
          <w:sz w:val="24"/>
          <w:szCs w:val="24"/>
        </w:rPr>
      </w:pPr>
      <w:r>
        <w:rPr>
          <w:b/>
          <w:i/>
          <w:sz w:val="24"/>
          <w:szCs w:val="24"/>
        </w:rPr>
        <w:lastRenderedPageBreak/>
        <w:t>Figure Legends</w:t>
      </w:r>
    </w:p>
    <w:p w14:paraId="4B74FAB6" w14:textId="77777777" w:rsidR="008F41E6" w:rsidRDefault="008F41E6">
      <w:pPr>
        <w:widowControl w:val="0"/>
        <w:spacing w:line="240" w:lineRule="auto"/>
        <w:rPr>
          <w:b/>
          <w:sz w:val="24"/>
          <w:szCs w:val="24"/>
        </w:rPr>
      </w:pPr>
    </w:p>
    <w:p w14:paraId="61C2EEA8" w14:textId="77777777" w:rsidR="008F41E6" w:rsidRDefault="007669B3" w:rsidP="79D2AAAF">
      <w:pPr>
        <w:spacing w:line="240" w:lineRule="auto"/>
        <w:rPr>
          <w:color w:val="2A2A2A"/>
          <w:sz w:val="24"/>
          <w:szCs w:val="24"/>
          <w:highlight w:val="white"/>
          <w:lang w:val="en-US"/>
        </w:rPr>
      </w:pPr>
      <w:r w:rsidRPr="79D2AAAF">
        <w:rPr>
          <w:b/>
          <w:bCs/>
          <w:color w:val="2A2A2A"/>
          <w:sz w:val="24"/>
          <w:szCs w:val="24"/>
          <w:highlight w:val="white"/>
          <w:lang w:val="en-US"/>
        </w:rPr>
        <w:t>Figure 1: Observed Measurements for First-in-Life Coagulation Assay Results Across Gestational Ages.</w:t>
      </w:r>
      <w:r w:rsidRPr="79D2AAAF">
        <w:rPr>
          <w:color w:val="2A2A2A"/>
          <w:sz w:val="24"/>
          <w:szCs w:val="24"/>
          <w:highlight w:val="white"/>
          <w:lang w:val="en-US"/>
        </w:rPr>
        <w:t xml:space="preserve"> 1,117 PT/INR results and 790 </w:t>
      </w:r>
      <w:proofErr w:type="spellStart"/>
      <w:r w:rsidRPr="79D2AAAF">
        <w:rPr>
          <w:color w:val="2A2A2A"/>
          <w:sz w:val="24"/>
          <w:szCs w:val="24"/>
          <w:highlight w:val="white"/>
          <w:lang w:val="en-US"/>
        </w:rPr>
        <w:t>aPTT</w:t>
      </w:r>
      <w:proofErr w:type="spellEnd"/>
      <w:r w:rsidRPr="79D2AAAF">
        <w:rPr>
          <w:color w:val="2A2A2A"/>
          <w:sz w:val="24"/>
          <w:szCs w:val="24"/>
          <w:highlight w:val="white"/>
          <w:lang w:val="en-US"/>
        </w:rPr>
        <w:t xml:space="preserve"> results are shown as a function of gestational age. The smoothed middle 95th percentile (dark red, outside curves), interquartile range (gold, middle curves), and median (tan, inner curve) is overlaid atop the scatterplots. Pearson correlations (r) are shown in the top left corner of each plot.</w:t>
      </w:r>
    </w:p>
    <w:p w14:paraId="0E4A9B5F" w14:textId="77777777" w:rsidR="008F41E6" w:rsidRDefault="008F41E6">
      <w:pPr>
        <w:spacing w:line="240" w:lineRule="auto"/>
        <w:rPr>
          <w:color w:val="2A2A2A"/>
          <w:sz w:val="24"/>
          <w:szCs w:val="24"/>
          <w:highlight w:val="white"/>
        </w:rPr>
      </w:pPr>
    </w:p>
    <w:p w14:paraId="5F37340C" w14:textId="77777777" w:rsidR="008F41E6" w:rsidRDefault="007669B3" w:rsidP="79D2AAAF">
      <w:pPr>
        <w:spacing w:line="240" w:lineRule="auto"/>
        <w:rPr>
          <w:color w:val="2A2A2A"/>
          <w:sz w:val="24"/>
          <w:szCs w:val="24"/>
          <w:highlight w:val="white"/>
          <w:lang w:val="en-US"/>
        </w:rPr>
      </w:pPr>
      <w:r w:rsidRPr="79D2AAAF">
        <w:rPr>
          <w:b/>
          <w:bCs/>
          <w:color w:val="2A2A2A"/>
          <w:sz w:val="24"/>
          <w:szCs w:val="24"/>
          <w:highlight w:val="white"/>
          <w:lang w:val="en-US"/>
        </w:rPr>
        <w:t xml:space="preserve">Figure 2: Inference of Pathologic and Non-Pathologic Distributions and Indirect Reference Intervals with </w:t>
      </w:r>
      <w:proofErr w:type="spellStart"/>
      <w:r w:rsidRPr="79D2AAAF">
        <w:rPr>
          <w:b/>
          <w:bCs/>
          <w:color w:val="2A2A2A"/>
          <w:sz w:val="24"/>
          <w:szCs w:val="24"/>
          <w:highlight w:val="white"/>
          <w:lang w:val="en-US"/>
        </w:rPr>
        <w:t>refineR</w:t>
      </w:r>
      <w:proofErr w:type="spellEnd"/>
      <w:r w:rsidRPr="79D2AAAF">
        <w:rPr>
          <w:b/>
          <w:bCs/>
          <w:color w:val="2A2A2A"/>
          <w:sz w:val="24"/>
          <w:szCs w:val="24"/>
          <w:highlight w:val="white"/>
          <w:lang w:val="en-US"/>
        </w:rPr>
        <w:t>.</w:t>
      </w:r>
      <w:r w:rsidRPr="79D2AAAF">
        <w:rPr>
          <w:color w:val="2A2A2A"/>
          <w:sz w:val="24"/>
          <w:szCs w:val="24"/>
          <w:highlight w:val="white"/>
          <w:lang w:val="en-US"/>
        </w:rPr>
        <w:t xml:space="preserve"> Distributions of non-pathologic results (blue) were estimated for each test and gestational age class using </w:t>
      </w:r>
      <w:proofErr w:type="spellStart"/>
      <w:r w:rsidRPr="79D2AAAF">
        <w:rPr>
          <w:color w:val="2A2A2A"/>
          <w:sz w:val="24"/>
          <w:szCs w:val="24"/>
          <w:highlight w:val="white"/>
          <w:lang w:val="en-US"/>
        </w:rPr>
        <w:t>refineR</w:t>
      </w:r>
      <w:proofErr w:type="spellEnd"/>
      <w:r w:rsidRPr="79D2AAAF">
        <w:rPr>
          <w:color w:val="2A2A2A"/>
          <w:sz w:val="24"/>
          <w:szCs w:val="24"/>
          <w:highlight w:val="white"/>
          <w:lang w:val="en-US"/>
        </w:rPr>
        <w:t xml:space="preserve">. Pathologic distributions (red) were calculated by subtracting total counts from the proportion inferred to be non-pathologic. Resulting indirect reference intervals are represented by dashed vertical lines. </w:t>
      </w:r>
    </w:p>
    <w:p w14:paraId="63D49476" w14:textId="77777777" w:rsidR="008F41E6" w:rsidRDefault="008F41E6">
      <w:pPr>
        <w:spacing w:line="240" w:lineRule="auto"/>
        <w:rPr>
          <w:color w:val="2A2A2A"/>
          <w:sz w:val="24"/>
          <w:szCs w:val="24"/>
          <w:highlight w:val="white"/>
        </w:rPr>
      </w:pPr>
    </w:p>
    <w:p w14:paraId="6D50667B" w14:textId="6FB43948" w:rsidR="008F41E6" w:rsidRDefault="007669B3">
      <w:pPr>
        <w:spacing w:line="240" w:lineRule="auto"/>
        <w:rPr>
          <w:sz w:val="24"/>
          <w:szCs w:val="24"/>
          <w:highlight w:val="white"/>
        </w:rPr>
      </w:pPr>
      <w:r>
        <w:rPr>
          <w:b/>
          <w:color w:val="2A2A2A"/>
          <w:sz w:val="24"/>
          <w:szCs w:val="24"/>
          <w:highlight w:val="white"/>
        </w:rPr>
        <w:t>Figure 3: Current and Indirectly Estimated Reference Intervals.</w:t>
      </w:r>
      <w:r>
        <w:rPr>
          <w:color w:val="2A2A2A"/>
          <w:sz w:val="24"/>
          <w:szCs w:val="24"/>
          <w:highlight w:val="white"/>
        </w:rPr>
        <w:t xml:space="preserve"> Comparison between currently reported</w:t>
      </w:r>
      <w:r w:rsidR="0014623F">
        <w:rPr>
          <w:color w:val="2A2A2A"/>
          <w:sz w:val="24"/>
          <w:szCs w:val="24"/>
          <w:highlight w:val="white"/>
        </w:rPr>
        <w:t xml:space="preserve"> </w:t>
      </w:r>
      <w:r>
        <w:rPr>
          <w:color w:val="2A2A2A"/>
          <w:sz w:val="24"/>
          <w:szCs w:val="24"/>
          <w:highlight w:val="white"/>
        </w:rPr>
        <w:t>(</w:t>
      </w:r>
      <w:r w:rsidR="0014623F">
        <w:rPr>
          <w:color w:val="2A2A2A"/>
          <w:sz w:val="24"/>
          <w:szCs w:val="24"/>
          <w:highlight w:val="white"/>
        </w:rPr>
        <w:t>black</w:t>
      </w:r>
      <w:r>
        <w:rPr>
          <w:color w:val="2A2A2A"/>
          <w:sz w:val="24"/>
          <w:szCs w:val="24"/>
          <w:highlight w:val="white"/>
        </w:rPr>
        <w:t xml:space="preserve"> boxes)</w:t>
      </w:r>
      <w:r w:rsidR="0014623F">
        <w:rPr>
          <w:color w:val="2A2A2A"/>
          <w:sz w:val="24"/>
          <w:szCs w:val="24"/>
          <w:highlight w:val="white"/>
        </w:rPr>
        <w:t xml:space="preserve">, </w:t>
      </w:r>
      <w:r>
        <w:rPr>
          <w:color w:val="2A2A2A"/>
          <w:sz w:val="24"/>
          <w:szCs w:val="24"/>
          <w:highlight w:val="white"/>
        </w:rPr>
        <w:t>indirectly estimated</w:t>
      </w:r>
      <w:r w:rsidR="0014623F">
        <w:rPr>
          <w:color w:val="2A2A2A"/>
          <w:sz w:val="24"/>
          <w:szCs w:val="24"/>
          <w:highlight w:val="white"/>
        </w:rPr>
        <w:t xml:space="preserve"> (red boxes), and previously published direct reference intervals (gray boxes) </w:t>
      </w:r>
      <w:r>
        <w:rPr>
          <w:color w:val="2A2A2A"/>
          <w:sz w:val="24"/>
          <w:szCs w:val="24"/>
          <w:highlight w:val="white"/>
        </w:rPr>
        <w:t>for each assay and population</w:t>
      </w:r>
      <w:r w:rsidR="00DC0AB4">
        <w:rPr>
          <w:color w:val="2A2A2A"/>
          <w:sz w:val="24"/>
          <w:szCs w:val="24"/>
          <w:highlight w:val="white"/>
        </w:rPr>
        <w:t xml:space="preserve">. </w:t>
      </w:r>
    </w:p>
    <w:p w14:paraId="407860F0" w14:textId="77777777" w:rsidR="008F41E6" w:rsidRDefault="008F41E6">
      <w:pPr>
        <w:rPr>
          <w:sz w:val="24"/>
          <w:szCs w:val="24"/>
        </w:rPr>
      </w:pPr>
    </w:p>
    <w:p w14:paraId="652BB286" w14:textId="5A4D2623" w:rsidR="008F41E6" w:rsidRDefault="007669B3" w:rsidP="79D2AAAF">
      <w:pPr>
        <w:spacing w:line="240" w:lineRule="auto"/>
        <w:rPr>
          <w:color w:val="2A2A2A"/>
          <w:sz w:val="24"/>
          <w:szCs w:val="24"/>
          <w:highlight w:val="white"/>
          <w:lang w:val="en-US"/>
        </w:rPr>
      </w:pPr>
      <w:r w:rsidRPr="79D2AAAF">
        <w:rPr>
          <w:b/>
          <w:bCs/>
          <w:color w:val="2A2A2A"/>
          <w:sz w:val="24"/>
          <w:szCs w:val="24"/>
          <w:highlight w:val="white"/>
          <w:lang w:val="en-US"/>
        </w:rPr>
        <w:t>Figure 4: Proportion of Results Flagged as Abnormal by Each Reference Interval Definition.</w:t>
      </w:r>
      <w:r w:rsidRPr="79D2AAAF">
        <w:rPr>
          <w:color w:val="2A2A2A"/>
          <w:sz w:val="24"/>
          <w:szCs w:val="24"/>
          <w:highlight w:val="white"/>
          <w:lang w:val="en-US"/>
        </w:rPr>
        <w:t xml:space="preserve"> The proportion of results flagged as normal (gray) and abnormal (red) for the currently reported reference intervals (Current) and those indirectly estimated by </w:t>
      </w:r>
      <w:proofErr w:type="spellStart"/>
      <w:r w:rsidR="001D110E" w:rsidRPr="001D110E">
        <w:rPr>
          <w:i/>
          <w:iCs/>
          <w:color w:val="2A2A2A"/>
          <w:sz w:val="24"/>
          <w:szCs w:val="24"/>
          <w:highlight w:val="white"/>
          <w:lang w:val="en-US"/>
        </w:rPr>
        <w:t>r</w:t>
      </w:r>
      <w:r w:rsidRPr="001D110E">
        <w:rPr>
          <w:i/>
          <w:iCs/>
          <w:color w:val="2A2A2A"/>
          <w:sz w:val="24"/>
          <w:szCs w:val="24"/>
          <w:highlight w:val="white"/>
          <w:lang w:val="en-US"/>
        </w:rPr>
        <w:t>efineR</w:t>
      </w:r>
      <w:proofErr w:type="spellEnd"/>
      <w:r w:rsidRPr="79D2AAAF">
        <w:rPr>
          <w:color w:val="2A2A2A"/>
          <w:sz w:val="24"/>
          <w:szCs w:val="24"/>
          <w:highlight w:val="white"/>
          <w:lang w:val="en-US"/>
        </w:rPr>
        <w:t xml:space="preserve"> (Indirect).</w:t>
      </w:r>
    </w:p>
    <w:sectPr w:rsidR="008F41E6" w:rsidSect="003C7AB3">
      <w:pgSz w:w="12240" w:h="15840"/>
      <w:pgMar w:top="1440" w:right="1440" w:bottom="1440" w:left="1440" w:header="720" w:footer="720" w:gutter="0"/>
      <w:lnNumType w:countBy="1" w:restart="continuous"/>
      <w:pgNumType w:start="1"/>
      <w:cols w:space="720"/>
      <w:docGrid w:linePitch="299"/>
      <w:sectPrChange w:id="147" w:author="Nick Spies" w:date="2024-07-06T19:21:00Z">
        <w:sectPr w:rsidR="008F41E6" w:rsidSect="003C7AB3">
          <w:pgMar w:top="1440" w:right="1440" w:bottom="1440" w:left="1440" w:header="720" w:footer="720" w:gutter="0"/>
          <w:lnNumType w:countBy="0" w:restart="newPage"/>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6054E"/>
    <w:multiLevelType w:val="multilevel"/>
    <w:tmpl w:val="44C0F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970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pies">
    <w15:presenceInfo w15:providerId="Windows Live" w15:userId="ed965a3145a80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E6"/>
    <w:rsid w:val="000730B8"/>
    <w:rsid w:val="00097939"/>
    <w:rsid w:val="000F70A1"/>
    <w:rsid w:val="00117372"/>
    <w:rsid w:val="00140193"/>
    <w:rsid w:val="0014623F"/>
    <w:rsid w:val="00150428"/>
    <w:rsid w:val="001B3E05"/>
    <w:rsid w:val="001D110E"/>
    <w:rsid w:val="00286661"/>
    <w:rsid w:val="00325AD5"/>
    <w:rsid w:val="0036CD0A"/>
    <w:rsid w:val="00374EAB"/>
    <w:rsid w:val="003C7AB3"/>
    <w:rsid w:val="003F0B32"/>
    <w:rsid w:val="003F16D5"/>
    <w:rsid w:val="00433C4D"/>
    <w:rsid w:val="004A43A4"/>
    <w:rsid w:val="004D0107"/>
    <w:rsid w:val="004E4317"/>
    <w:rsid w:val="004F0BF2"/>
    <w:rsid w:val="00586794"/>
    <w:rsid w:val="005A0797"/>
    <w:rsid w:val="005C53A1"/>
    <w:rsid w:val="006841CD"/>
    <w:rsid w:val="006F0B72"/>
    <w:rsid w:val="006F5EA9"/>
    <w:rsid w:val="007669B3"/>
    <w:rsid w:val="007D620B"/>
    <w:rsid w:val="00815917"/>
    <w:rsid w:val="00855D8D"/>
    <w:rsid w:val="00874166"/>
    <w:rsid w:val="008B4B85"/>
    <w:rsid w:val="008B6F0E"/>
    <w:rsid w:val="008D7492"/>
    <w:rsid w:val="008F41E6"/>
    <w:rsid w:val="00B2044A"/>
    <w:rsid w:val="00B470AB"/>
    <w:rsid w:val="00B97AC3"/>
    <w:rsid w:val="00C52BCF"/>
    <w:rsid w:val="00C93C60"/>
    <w:rsid w:val="00CE1F29"/>
    <w:rsid w:val="00CE59E5"/>
    <w:rsid w:val="00D038F8"/>
    <w:rsid w:val="00D30EC2"/>
    <w:rsid w:val="00D82847"/>
    <w:rsid w:val="00D8697F"/>
    <w:rsid w:val="00DC0AB4"/>
    <w:rsid w:val="00DC54A1"/>
    <w:rsid w:val="00E057A5"/>
    <w:rsid w:val="00E51899"/>
    <w:rsid w:val="00EC7066"/>
    <w:rsid w:val="00F51B33"/>
    <w:rsid w:val="00F525B9"/>
    <w:rsid w:val="00F918FC"/>
    <w:rsid w:val="00F96079"/>
    <w:rsid w:val="00FD0441"/>
    <w:rsid w:val="00FE4CB7"/>
    <w:rsid w:val="011189A1"/>
    <w:rsid w:val="026215AE"/>
    <w:rsid w:val="028191E0"/>
    <w:rsid w:val="039E3403"/>
    <w:rsid w:val="0474DC9B"/>
    <w:rsid w:val="0579531F"/>
    <w:rsid w:val="05D21ACA"/>
    <w:rsid w:val="05FB1999"/>
    <w:rsid w:val="06949806"/>
    <w:rsid w:val="06F39136"/>
    <w:rsid w:val="0706D2E5"/>
    <w:rsid w:val="072C96E4"/>
    <w:rsid w:val="0C7DE3E6"/>
    <w:rsid w:val="0CC5B0E0"/>
    <w:rsid w:val="0EC0ABAD"/>
    <w:rsid w:val="0F1ED37E"/>
    <w:rsid w:val="10FFD38C"/>
    <w:rsid w:val="112235AC"/>
    <w:rsid w:val="14B909A2"/>
    <w:rsid w:val="14D9B7C6"/>
    <w:rsid w:val="1594A623"/>
    <w:rsid w:val="1624E87D"/>
    <w:rsid w:val="167E42DD"/>
    <w:rsid w:val="16E11EB8"/>
    <w:rsid w:val="1A78D61C"/>
    <w:rsid w:val="1AE430DF"/>
    <w:rsid w:val="1AF1E397"/>
    <w:rsid w:val="1BB26DFB"/>
    <w:rsid w:val="1D5AD15A"/>
    <w:rsid w:val="1EFD086A"/>
    <w:rsid w:val="1F2AEFA4"/>
    <w:rsid w:val="1F9E9696"/>
    <w:rsid w:val="1FEA678A"/>
    <w:rsid w:val="205D0997"/>
    <w:rsid w:val="20F8FD6E"/>
    <w:rsid w:val="21C91DF0"/>
    <w:rsid w:val="22555C57"/>
    <w:rsid w:val="29AB0D85"/>
    <w:rsid w:val="2A8BE870"/>
    <w:rsid w:val="2C42B538"/>
    <w:rsid w:val="2DBE95F0"/>
    <w:rsid w:val="3047C292"/>
    <w:rsid w:val="30F3B600"/>
    <w:rsid w:val="3307F50F"/>
    <w:rsid w:val="334CDA08"/>
    <w:rsid w:val="33696301"/>
    <w:rsid w:val="33CA96FC"/>
    <w:rsid w:val="33F4B05D"/>
    <w:rsid w:val="347092D9"/>
    <w:rsid w:val="34E39C42"/>
    <w:rsid w:val="357E0D12"/>
    <w:rsid w:val="3632F460"/>
    <w:rsid w:val="36E08A8B"/>
    <w:rsid w:val="372BCE12"/>
    <w:rsid w:val="3869DCEA"/>
    <w:rsid w:val="38D45EB2"/>
    <w:rsid w:val="39A94061"/>
    <w:rsid w:val="39BEDFBB"/>
    <w:rsid w:val="3A39A735"/>
    <w:rsid w:val="3B69C52F"/>
    <w:rsid w:val="3C59A7E6"/>
    <w:rsid w:val="3C8434D2"/>
    <w:rsid w:val="3CA041AF"/>
    <w:rsid w:val="3EE345C7"/>
    <w:rsid w:val="3F89B436"/>
    <w:rsid w:val="40FF8293"/>
    <w:rsid w:val="427A448E"/>
    <w:rsid w:val="4541CCAF"/>
    <w:rsid w:val="466CD1EA"/>
    <w:rsid w:val="46B59CAE"/>
    <w:rsid w:val="46D22512"/>
    <w:rsid w:val="46E1D09F"/>
    <w:rsid w:val="475CF8E1"/>
    <w:rsid w:val="47C6B091"/>
    <w:rsid w:val="49356968"/>
    <w:rsid w:val="498EC858"/>
    <w:rsid w:val="4B8CB939"/>
    <w:rsid w:val="4C0948DD"/>
    <w:rsid w:val="4C69E766"/>
    <w:rsid w:val="4D042D52"/>
    <w:rsid w:val="4E15C818"/>
    <w:rsid w:val="5088728B"/>
    <w:rsid w:val="516BE4A4"/>
    <w:rsid w:val="51A9A9F1"/>
    <w:rsid w:val="523A85E6"/>
    <w:rsid w:val="553E6412"/>
    <w:rsid w:val="568625E1"/>
    <w:rsid w:val="56BB162C"/>
    <w:rsid w:val="574164B1"/>
    <w:rsid w:val="57A7DFDE"/>
    <w:rsid w:val="57CD4E26"/>
    <w:rsid w:val="5953D4F4"/>
    <w:rsid w:val="59DD075B"/>
    <w:rsid w:val="5A11FB74"/>
    <w:rsid w:val="5AFDEF3A"/>
    <w:rsid w:val="5C4B28EF"/>
    <w:rsid w:val="5D2BD8F0"/>
    <w:rsid w:val="5DBFCFF6"/>
    <w:rsid w:val="5F3CE3C3"/>
    <w:rsid w:val="6180FDD8"/>
    <w:rsid w:val="62C60047"/>
    <w:rsid w:val="62F1B2E7"/>
    <w:rsid w:val="630FAA32"/>
    <w:rsid w:val="63BE77AD"/>
    <w:rsid w:val="65EBFEC5"/>
    <w:rsid w:val="66E61373"/>
    <w:rsid w:val="67587AAC"/>
    <w:rsid w:val="69800C41"/>
    <w:rsid w:val="69813962"/>
    <w:rsid w:val="69A55009"/>
    <w:rsid w:val="6A01C794"/>
    <w:rsid w:val="6C55F36B"/>
    <w:rsid w:val="6C562F54"/>
    <w:rsid w:val="6EC1D2DA"/>
    <w:rsid w:val="6F496112"/>
    <w:rsid w:val="70894716"/>
    <w:rsid w:val="70A9A0F9"/>
    <w:rsid w:val="70D83245"/>
    <w:rsid w:val="715AB175"/>
    <w:rsid w:val="72798693"/>
    <w:rsid w:val="737349D0"/>
    <w:rsid w:val="73D1D80E"/>
    <w:rsid w:val="744B8D70"/>
    <w:rsid w:val="74DB83D0"/>
    <w:rsid w:val="74DE0343"/>
    <w:rsid w:val="756DA904"/>
    <w:rsid w:val="7801C23A"/>
    <w:rsid w:val="786291D5"/>
    <w:rsid w:val="7885D393"/>
    <w:rsid w:val="791031E7"/>
    <w:rsid w:val="796F5E09"/>
    <w:rsid w:val="79AB968C"/>
    <w:rsid w:val="79D2AAAF"/>
    <w:rsid w:val="7A20B7B6"/>
    <w:rsid w:val="7A574CEE"/>
    <w:rsid w:val="7B13C374"/>
    <w:rsid w:val="7B70B261"/>
    <w:rsid w:val="7B72EC73"/>
    <w:rsid w:val="7BCCC1F8"/>
    <w:rsid w:val="7E5E9B44"/>
    <w:rsid w:val="7F4BC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98DD"/>
  <w15:docId w15:val="{E7C95B36-5EE6-FB4E-A216-9A67229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D0441"/>
    <w:rPr>
      <w:color w:val="0000FF" w:themeColor="hyperlink"/>
      <w:u w:val="single"/>
    </w:rPr>
  </w:style>
  <w:style w:type="character" w:styleId="UnresolvedMention">
    <w:name w:val="Unresolved Mention"/>
    <w:basedOn w:val="DefaultParagraphFont"/>
    <w:uiPriority w:val="99"/>
    <w:semiHidden/>
    <w:unhideWhenUsed/>
    <w:rsid w:val="00FD0441"/>
    <w:rPr>
      <w:color w:val="605E5C"/>
      <w:shd w:val="clear" w:color="auto" w:fill="E1DFDD"/>
    </w:rPr>
  </w:style>
  <w:style w:type="paragraph" w:styleId="Revision">
    <w:name w:val="Revision"/>
    <w:hidden/>
    <w:uiPriority w:val="99"/>
    <w:semiHidden/>
    <w:rsid w:val="008D7492"/>
    <w:pPr>
      <w:spacing w:line="240" w:lineRule="auto"/>
    </w:pPr>
  </w:style>
  <w:style w:type="character" w:styleId="LineNumber">
    <w:name w:val="line number"/>
    <w:basedOn w:val="DefaultParagraphFont"/>
    <w:uiPriority w:val="99"/>
    <w:semiHidden/>
    <w:unhideWhenUsed/>
    <w:rsid w:val="003C7AB3"/>
  </w:style>
  <w:style w:type="paragraph" w:styleId="Bibliography">
    <w:name w:val="Bibliography"/>
    <w:basedOn w:val="Normal"/>
    <w:next w:val="Normal"/>
    <w:uiPriority w:val="37"/>
    <w:unhideWhenUsed/>
    <w:rsid w:val="00433C4D"/>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18325</Words>
  <Characters>104454</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Spies</dc:creator>
  <cp:keywords/>
  <dc:description/>
  <cp:lastModifiedBy>Nick Spies</cp:lastModifiedBy>
  <cp:revision>2</cp:revision>
  <dcterms:created xsi:type="dcterms:W3CDTF">2024-07-11T12:12:00Z</dcterms:created>
  <dcterms:modified xsi:type="dcterms:W3CDTF">2024-07-11T12:12:00Z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id="p1tuUi14"/&gt;&lt;style id="http://www.zotero.org/styles/clinical-chemistry" hasBibliography="1" bibliographyStyleHasBeenSet="1"/&gt;&lt;prefs&gt;&lt;pref name="fieldType" value="Field"/&gt;&lt;/prefs&gt;&lt;/data&gt;</vt:lpwstr>
  </property>
</Properties>
</file>